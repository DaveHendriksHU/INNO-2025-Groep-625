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kern w:val="2"/>
          <w:lang w:val="nl-NL"/>
        </w:rPr>
        <w:id w:val="642472815"/>
        <w:docPartObj>
          <w:docPartGallery w:val="Cover Pages"/>
          <w:docPartUnique/>
        </w:docPartObj>
      </w:sdtPr>
      <w:sdtEndPr>
        <w:rPr>
          <w:color w:val="auto"/>
        </w:rPr>
      </w:sdtEndPr>
      <w:sdtContent>
        <w:p w14:paraId="43138831" w14:textId="2C174103" w:rsidR="00272F1E" w:rsidRPr="00991726" w:rsidRDefault="00272F1E">
          <w:pPr>
            <w:pStyle w:val="NoSpacing"/>
            <w:spacing w:before="1540" w:after="240"/>
            <w:jc w:val="center"/>
            <w:rPr>
              <w:color w:val="156082" w:themeColor="accent1"/>
              <w:lang w:val="nl-NL"/>
            </w:rPr>
          </w:pPr>
          <w:r w:rsidRPr="00991726">
            <w:rPr>
              <w:noProof/>
              <w:color w:val="156082" w:themeColor="accent1"/>
              <w:lang w:val="nl-NL"/>
            </w:rPr>
            <w:drawing>
              <wp:inline distT="0" distB="0" distL="0" distR="0" wp14:anchorId="3F565151" wp14:editId="6D7A685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nl-NL"/>
            </w:rPr>
            <w:alias w:val="Title"/>
            <w:tag w:val=""/>
            <w:id w:val="1735040861"/>
            <w:placeholder>
              <w:docPart w:val="D8CD7554C2664C0EA9ECE600364A7D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5CA780" w14:textId="10D553A4" w:rsidR="00272F1E" w:rsidRPr="00991726" w:rsidRDefault="00272F1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nl-NL"/>
                </w:rPr>
              </w:pPr>
              <w:r w:rsidRPr="00991726">
                <w:rPr>
                  <w:rFonts w:asciiTheme="majorHAnsi" w:eastAsiaTheme="majorEastAsia" w:hAnsiTheme="majorHAnsi" w:cstheme="majorBidi"/>
                  <w:caps/>
                  <w:color w:val="156082" w:themeColor="accent1"/>
                  <w:sz w:val="72"/>
                  <w:szCs w:val="72"/>
                  <w:lang w:val="nl-NL"/>
                </w:rPr>
                <w:t>Requirementsanalyse</w:t>
              </w:r>
            </w:p>
          </w:sdtContent>
        </w:sdt>
        <w:p w14:paraId="1935C86A" w14:textId="55037E57" w:rsidR="00272F1E" w:rsidRPr="00991726" w:rsidRDefault="00272F1E">
          <w:pPr>
            <w:pStyle w:val="NoSpacing"/>
            <w:spacing w:before="480"/>
            <w:jc w:val="center"/>
            <w:rPr>
              <w:color w:val="156082" w:themeColor="accent1"/>
              <w:lang w:val="nl-NL"/>
            </w:rPr>
          </w:pPr>
          <w:r w:rsidRPr="00991726">
            <w:rPr>
              <w:noProof/>
              <w:color w:val="156082" w:themeColor="accent1"/>
              <w:lang w:val="nl-NL"/>
            </w:rPr>
            <w:drawing>
              <wp:inline distT="0" distB="0" distL="0" distR="0" wp14:anchorId="176AFC8E" wp14:editId="7E67A3F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FCF156" w14:textId="7DB9F8A9" w:rsidR="00272F1E" w:rsidRPr="00991726" w:rsidRDefault="00272F1E">
          <w:r w:rsidRPr="00991726">
            <w:br w:type="page"/>
          </w:r>
        </w:p>
      </w:sdtContent>
    </w:sdt>
    <w:p w14:paraId="09D34647" w14:textId="121A88C0" w:rsidR="00A43FBD" w:rsidRPr="00991726" w:rsidRDefault="00A43FBD">
      <w:pPr>
        <w:rPr>
          <w:rFonts w:asciiTheme="majorHAnsi" w:eastAsiaTheme="majorEastAsia" w:hAnsiTheme="majorHAnsi" w:cstheme="majorBidi"/>
          <w:spacing w:val="-10"/>
          <w:kern w:val="28"/>
          <w:sz w:val="56"/>
          <w:szCs w:val="56"/>
        </w:rPr>
      </w:pPr>
      <w:r w:rsidRPr="00991726">
        <w:br w:type="page"/>
      </w:r>
    </w:p>
    <w:sdt>
      <w:sdtPr>
        <w:rPr>
          <w:rFonts w:asciiTheme="minorHAnsi" w:eastAsiaTheme="minorEastAsia" w:hAnsiTheme="minorHAnsi" w:cstheme="minorBidi"/>
          <w:color w:val="auto"/>
          <w:kern w:val="2"/>
          <w:sz w:val="22"/>
          <w:szCs w:val="22"/>
          <w:lang w:val="nl-NL"/>
        </w:rPr>
        <w:id w:val="-762533100"/>
        <w:docPartObj>
          <w:docPartGallery w:val="Table of Contents"/>
          <w:docPartUnique/>
        </w:docPartObj>
      </w:sdtPr>
      <w:sdtEndPr>
        <w:rPr>
          <w:b/>
          <w:bCs/>
        </w:rPr>
      </w:sdtEndPr>
      <w:sdtContent>
        <w:p w14:paraId="3D2B28BB" w14:textId="38EADEFF" w:rsidR="00A43FBD" w:rsidRPr="00991726" w:rsidRDefault="00A43FBD">
          <w:pPr>
            <w:pStyle w:val="TOCHeading"/>
            <w:rPr>
              <w:lang w:val="nl-NL"/>
            </w:rPr>
          </w:pPr>
          <w:r w:rsidRPr="00991726">
            <w:rPr>
              <w:lang w:val="nl-NL"/>
            </w:rPr>
            <w:t>Inhoud</w:t>
          </w:r>
        </w:p>
        <w:p w14:paraId="46C9E4F7" w14:textId="309B81DB" w:rsidR="00E2034C" w:rsidRDefault="00A43FBD">
          <w:pPr>
            <w:pStyle w:val="TOC1"/>
            <w:tabs>
              <w:tab w:val="left" w:pos="440"/>
              <w:tab w:val="right" w:leader="dot" w:pos="9016"/>
            </w:tabs>
            <w:rPr>
              <w:rFonts w:eastAsiaTheme="minorEastAsia"/>
              <w:noProof/>
              <w:sz w:val="24"/>
              <w:szCs w:val="24"/>
            </w:rPr>
          </w:pPr>
          <w:r w:rsidRPr="00991726">
            <w:fldChar w:fldCharType="begin"/>
          </w:r>
          <w:r w:rsidRPr="00991726">
            <w:instrText xml:space="preserve"> TOC \o "1-3" \h \z \u </w:instrText>
          </w:r>
          <w:r w:rsidRPr="00991726">
            <w:fldChar w:fldCharType="separate"/>
          </w:r>
          <w:hyperlink w:anchor="_Toc195655274" w:history="1">
            <w:r w:rsidR="00E2034C" w:rsidRPr="00C6496D">
              <w:rPr>
                <w:rStyle w:val="Hyperlink"/>
                <w:noProof/>
              </w:rPr>
              <w:t>1.</w:t>
            </w:r>
            <w:r w:rsidR="00E2034C">
              <w:rPr>
                <w:rFonts w:eastAsiaTheme="minorEastAsia"/>
                <w:noProof/>
                <w:sz w:val="24"/>
                <w:szCs w:val="24"/>
              </w:rPr>
              <w:tab/>
            </w:r>
            <w:r w:rsidR="00E2034C" w:rsidRPr="00C6496D">
              <w:rPr>
                <w:rStyle w:val="Hyperlink"/>
                <w:noProof/>
              </w:rPr>
              <w:t>Inleiding</w:t>
            </w:r>
            <w:r w:rsidR="00E2034C">
              <w:rPr>
                <w:noProof/>
                <w:webHidden/>
              </w:rPr>
              <w:tab/>
            </w:r>
            <w:r w:rsidR="00E2034C">
              <w:rPr>
                <w:noProof/>
                <w:webHidden/>
              </w:rPr>
              <w:fldChar w:fldCharType="begin"/>
            </w:r>
            <w:r w:rsidR="00E2034C">
              <w:rPr>
                <w:noProof/>
                <w:webHidden/>
              </w:rPr>
              <w:instrText xml:space="preserve"> PAGEREF _Toc195655274 \h </w:instrText>
            </w:r>
            <w:r w:rsidR="00E2034C">
              <w:rPr>
                <w:noProof/>
                <w:webHidden/>
              </w:rPr>
            </w:r>
            <w:r w:rsidR="00E2034C">
              <w:rPr>
                <w:noProof/>
                <w:webHidden/>
              </w:rPr>
              <w:fldChar w:fldCharType="separate"/>
            </w:r>
            <w:r w:rsidR="00E2034C">
              <w:rPr>
                <w:noProof/>
                <w:webHidden/>
              </w:rPr>
              <w:t>3</w:t>
            </w:r>
            <w:r w:rsidR="00E2034C">
              <w:rPr>
                <w:noProof/>
                <w:webHidden/>
              </w:rPr>
              <w:fldChar w:fldCharType="end"/>
            </w:r>
          </w:hyperlink>
        </w:p>
        <w:p w14:paraId="4A61B64A" w14:textId="041FF1CB" w:rsidR="00E2034C" w:rsidRDefault="00E2034C">
          <w:pPr>
            <w:pStyle w:val="TOC2"/>
            <w:tabs>
              <w:tab w:val="left" w:pos="960"/>
              <w:tab w:val="right" w:leader="dot" w:pos="9016"/>
            </w:tabs>
            <w:rPr>
              <w:rFonts w:eastAsiaTheme="minorEastAsia"/>
              <w:noProof/>
              <w:sz w:val="24"/>
              <w:szCs w:val="24"/>
            </w:rPr>
          </w:pPr>
          <w:hyperlink w:anchor="_Toc195655275" w:history="1">
            <w:r w:rsidRPr="00C6496D">
              <w:rPr>
                <w:rStyle w:val="Hyperlink"/>
                <w:noProof/>
              </w:rPr>
              <w:t>1.1.</w:t>
            </w:r>
            <w:r>
              <w:rPr>
                <w:rFonts w:eastAsiaTheme="minorEastAsia"/>
                <w:noProof/>
                <w:sz w:val="24"/>
                <w:szCs w:val="24"/>
              </w:rPr>
              <w:tab/>
            </w:r>
            <w:r w:rsidRPr="00C6496D">
              <w:rPr>
                <w:rStyle w:val="Hyperlink"/>
                <w:noProof/>
              </w:rPr>
              <w:t>Context</w:t>
            </w:r>
            <w:r>
              <w:rPr>
                <w:noProof/>
                <w:webHidden/>
              </w:rPr>
              <w:tab/>
            </w:r>
            <w:r>
              <w:rPr>
                <w:noProof/>
                <w:webHidden/>
              </w:rPr>
              <w:fldChar w:fldCharType="begin"/>
            </w:r>
            <w:r>
              <w:rPr>
                <w:noProof/>
                <w:webHidden/>
              </w:rPr>
              <w:instrText xml:space="preserve"> PAGEREF _Toc195655275 \h </w:instrText>
            </w:r>
            <w:r>
              <w:rPr>
                <w:noProof/>
                <w:webHidden/>
              </w:rPr>
            </w:r>
            <w:r>
              <w:rPr>
                <w:noProof/>
                <w:webHidden/>
              </w:rPr>
              <w:fldChar w:fldCharType="separate"/>
            </w:r>
            <w:r>
              <w:rPr>
                <w:noProof/>
                <w:webHidden/>
              </w:rPr>
              <w:t>3</w:t>
            </w:r>
            <w:r>
              <w:rPr>
                <w:noProof/>
                <w:webHidden/>
              </w:rPr>
              <w:fldChar w:fldCharType="end"/>
            </w:r>
          </w:hyperlink>
        </w:p>
        <w:p w14:paraId="219B1791" w14:textId="22F88B81" w:rsidR="00E2034C" w:rsidRDefault="00E2034C">
          <w:pPr>
            <w:pStyle w:val="TOC2"/>
            <w:tabs>
              <w:tab w:val="left" w:pos="960"/>
              <w:tab w:val="right" w:leader="dot" w:pos="9016"/>
            </w:tabs>
            <w:rPr>
              <w:rFonts w:eastAsiaTheme="minorEastAsia"/>
              <w:noProof/>
              <w:sz w:val="24"/>
              <w:szCs w:val="24"/>
            </w:rPr>
          </w:pPr>
          <w:hyperlink w:anchor="_Toc195655276" w:history="1">
            <w:r w:rsidRPr="00C6496D">
              <w:rPr>
                <w:rStyle w:val="Hyperlink"/>
                <w:noProof/>
              </w:rPr>
              <w:t>1.2.</w:t>
            </w:r>
            <w:r>
              <w:rPr>
                <w:rFonts w:eastAsiaTheme="minorEastAsia"/>
                <w:noProof/>
                <w:sz w:val="24"/>
                <w:szCs w:val="24"/>
              </w:rPr>
              <w:tab/>
            </w:r>
            <w:r w:rsidRPr="00C6496D">
              <w:rPr>
                <w:rStyle w:val="Hyperlink"/>
                <w:noProof/>
              </w:rPr>
              <w:t>Het project</w:t>
            </w:r>
            <w:r>
              <w:rPr>
                <w:noProof/>
                <w:webHidden/>
              </w:rPr>
              <w:tab/>
            </w:r>
            <w:r>
              <w:rPr>
                <w:noProof/>
                <w:webHidden/>
              </w:rPr>
              <w:fldChar w:fldCharType="begin"/>
            </w:r>
            <w:r>
              <w:rPr>
                <w:noProof/>
                <w:webHidden/>
              </w:rPr>
              <w:instrText xml:space="preserve"> PAGEREF _Toc195655276 \h </w:instrText>
            </w:r>
            <w:r>
              <w:rPr>
                <w:noProof/>
                <w:webHidden/>
              </w:rPr>
            </w:r>
            <w:r>
              <w:rPr>
                <w:noProof/>
                <w:webHidden/>
              </w:rPr>
              <w:fldChar w:fldCharType="separate"/>
            </w:r>
            <w:r>
              <w:rPr>
                <w:noProof/>
                <w:webHidden/>
              </w:rPr>
              <w:t>3</w:t>
            </w:r>
            <w:r>
              <w:rPr>
                <w:noProof/>
                <w:webHidden/>
              </w:rPr>
              <w:fldChar w:fldCharType="end"/>
            </w:r>
          </w:hyperlink>
        </w:p>
        <w:p w14:paraId="55E3D19E" w14:textId="2F6966AC" w:rsidR="00E2034C" w:rsidRDefault="00E2034C">
          <w:pPr>
            <w:pStyle w:val="TOC1"/>
            <w:tabs>
              <w:tab w:val="left" w:pos="440"/>
              <w:tab w:val="right" w:leader="dot" w:pos="9016"/>
            </w:tabs>
            <w:rPr>
              <w:rFonts w:eastAsiaTheme="minorEastAsia"/>
              <w:noProof/>
              <w:sz w:val="24"/>
              <w:szCs w:val="24"/>
            </w:rPr>
          </w:pPr>
          <w:hyperlink w:anchor="_Toc195655277" w:history="1">
            <w:r w:rsidRPr="00C6496D">
              <w:rPr>
                <w:rStyle w:val="Hyperlink"/>
                <w:noProof/>
              </w:rPr>
              <w:t>2.</w:t>
            </w:r>
            <w:r>
              <w:rPr>
                <w:rFonts w:eastAsiaTheme="minorEastAsia"/>
                <w:noProof/>
                <w:sz w:val="24"/>
                <w:szCs w:val="24"/>
              </w:rPr>
              <w:tab/>
            </w:r>
            <w:r w:rsidRPr="00C6496D">
              <w:rPr>
                <w:rStyle w:val="Hyperlink"/>
                <w:noProof/>
              </w:rPr>
              <w:t>Stakeholders</w:t>
            </w:r>
            <w:r>
              <w:rPr>
                <w:noProof/>
                <w:webHidden/>
              </w:rPr>
              <w:tab/>
            </w:r>
            <w:r>
              <w:rPr>
                <w:noProof/>
                <w:webHidden/>
              </w:rPr>
              <w:fldChar w:fldCharType="begin"/>
            </w:r>
            <w:r>
              <w:rPr>
                <w:noProof/>
                <w:webHidden/>
              </w:rPr>
              <w:instrText xml:space="preserve"> PAGEREF _Toc195655277 \h </w:instrText>
            </w:r>
            <w:r>
              <w:rPr>
                <w:noProof/>
                <w:webHidden/>
              </w:rPr>
            </w:r>
            <w:r>
              <w:rPr>
                <w:noProof/>
                <w:webHidden/>
              </w:rPr>
              <w:fldChar w:fldCharType="separate"/>
            </w:r>
            <w:r>
              <w:rPr>
                <w:noProof/>
                <w:webHidden/>
              </w:rPr>
              <w:t>4</w:t>
            </w:r>
            <w:r>
              <w:rPr>
                <w:noProof/>
                <w:webHidden/>
              </w:rPr>
              <w:fldChar w:fldCharType="end"/>
            </w:r>
          </w:hyperlink>
        </w:p>
        <w:p w14:paraId="1FED803A" w14:textId="3D69EC29" w:rsidR="00E2034C" w:rsidRDefault="00E2034C">
          <w:pPr>
            <w:pStyle w:val="TOC2"/>
            <w:tabs>
              <w:tab w:val="left" w:pos="960"/>
              <w:tab w:val="right" w:leader="dot" w:pos="9016"/>
            </w:tabs>
            <w:rPr>
              <w:rFonts w:eastAsiaTheme="minorEastAsia"/>
              <w:noProof/>
              <w:sz w:val="24"/>
              <w:szCs w:val="24"/>
            </w:rPr>
          </w:pPr>
          <w:hyperlink w:anchor="_Toc195655278" w:history="1">
            <w:r w:rsidRPr="00C6496D">
              <w:rPr>
                <w:rStyle w:val="Hyperlink"/>
                <w:noProof/>
              </w:rPr>
              <w:t>2.1.</w:t>
            </w:r>
            <w:r>
              <w:rPr>
                <w:rFonts w:eastAsiaTheme="minorEastAsia"/>
                <w:noProof/>
                <w:sz w:val="24"/>
                <w:szCs w:val="24"/>
              </w:rPr>
              <w:tab/>
            </w:r>
            <w:r w:rsidRPr="00C6496D">
              <w:rPr>
                <w:rStyle w:val="Hyperlink"/>
                <w:noProof/>
              </w:rPr>
              <w:t>Stakeholdersmatrix</w:t>
            </w:r>
            <w:r>
              <w:rPr>
                <w:noProof/>
                <w:webHidden/>
              </w:rPr>
              <w:tab/>
            </w:r>
            <w:r>
              <w:rPr>
                <w:noProof/>
                <w:webHidden/>
              </w:rPr>
              <w:fldChar w:fldCharType="begin"/>
            </w:r>
            <w:r>
              <w:rPr>
                <w:noProof/>
                <w:webHidden/>
              </w:rPr>
              <w:instrText xml:space="preserve"> PAGEREF _Toc195655278 \h </w:instrText>
            </w:r>
            <w:r>
              <w:rPr>
                <w:noProof/>
                <w:webHidden/>
              </w:rPr>
            </w:r>
            <w:r>
              <w:rPr>
                <w:noProof/>
                <w:webHidden/>
              </w:rPr>
              <w:fldChar w:fldCharType="separate"/>
            </w:r>
            <w:r>
              <w:rPr>
                <w:noProof/>
                <w:webHidden/>
              </w:rPr>
              <w:t>4</w:t>
            </w:r>
            <w:r>
              <w:rPr>
                <w:noProof/>
                <w:webHidden/>
              </w:rPr>
              <w:fldChar w:fldCharType="end"/>
            </w:r>
          </w:hyperlink>
        </w:p>
        <w:p w14:paraId="755D0523" w14:textId="1E643680" w:rsidR="00E2034C" w:rsidRDefault="00E2034C">
          <w:pPr>
            <w:pStyle w:val="TOC1"/>
            <w:tabs>
              <w:tab w:val="left" w:pos="440"/>
              <w:tab w:val="right" w:leader="dot" w:pos="9016"/>
            </w:tabs>
            <w:rPr>
              <w:rFonts w:eastAsiaTheme="minorEastAsia"/>
              <w:noProof/>
              <w:sz w:val="24"/>
              <w:szCs w:val="24"/>
            </w:rPr>
          </w:pPr>
          <w:hyperlink w:anchor="_Toc195655279" w:history="1">
            <w:r w:rsidRPr="00C6496D">
              <w:rPr>
                <w:rStyle w:val="Hyperlink"/>
                <w:noProof/>
              </w:rPr>
              <w:t>3.</w:t>
            </w:r>
            <w:r>
              <w:rPr>
                <w:rFonts w:eastAsiaTheme="minorEastAsia"/>
                <w:noProof/>
                <w:sz w:val="24"/>
                <w:szCs w:val="24"/>
              </w:rPr>
              <w:tab/>
            </w:r>
            <w:r w:rsidRPr="00C6496D">
              <w:rPr>
                <w:rStyle w:val="Hyperlink"/>
                <w:noProof/>
              </w:rPr>
              <w:t>Requirements analyse</w:t>
            </w:r>
            <w:r>
              <w:rPr>
                <w:noProof/>
                <w:webHidden/>
              </w:rPr>
              <w:tab/>
            </w:r>
            <w:r>
              <w:rPr>
                <w:noProof/>
                <w:webHidden/>
              </w:rPr>
              <w:fldChar w:fldCharType="begin"/>
            </w:r>
            <w:r>
              <w:rPr>
                <w:noProof/>
                <w:webHidden/>
              </w:rPr>
              <w:instrText xml:space="preserve"> PAGEREF _Toc195655279 \h </w:instrText>
            </w:r>
            <w:r>
              <w:rPr>
                <w:noProof/>
                <w:webHidden/>
              </w:rPr>
            </w:r>
            <w:r>
              <w:rPr>
                <w:noProof/>
                <w:webHidden/>
              </w:rPr>
              <w:fldChar w:fldCharType="separate"/>
            </w:r>
            <w:r>
              <w:rPr>
                <w:noProof/>
                <w:webHidden/>
              </w:rPr>
              <w:t>6</w:t>
            </w:r>
            <w:r>
              <w:rPr>
                <w:noProof/>
                <w:webHidden/>
              </w:rPr>
              <w:fldChar w:fldCharType="end"/>
            </w:r>
          </w:hyperlink>
        </w:p>
        <w:p w14:paraId="0C9B0847" w14:textId="5DEB8532" w:rsidR="00E2034C" w:rsidRDefault="00E2034C">
          <w:pPr>
            <w:pStyle w:val="TOC2"/>
            <w:tabs>
              <w:tab w:val="left" w:pos="960"/>
              <w:tab w:val="right" w:leader="dot" w:pos="9016"/>
            </w:tabs>
            <w:rPr>
              <w:rFonts w:eastAsiaTheme="minorEastAsia"/>
              <w:noProof/>
              <w:sz w:val="24"/>
              <w:szCs w:val="24"/>
            </w:rPr>
          </w:pPr>
          <w:hyperlink w:anchor="_Toc195655280" w:history="1">
            <w:r w:rsidRPr="00C6496D">
              <w:rPr>
                <w:rStyle w:val="Hyperlink"/>
                <w:noProof/>
              </w:rPr>
              <w:t>3.1.</w:t>
            </w:r>
            <w:r>
              <w:rPr>
                <w:rFonts w:eastAsiaTheme="minorEastAsia"/>
                <w:noProof/>
                <w:sz w:val="24"/>
                <w:szCs w:val="24"/>
              </w:rPr>
              <w:tab/>
            </w:r>
            <w:r w:rsidRPr="00C6496D">
              <w:rPr>
                <w:rStyle w:val="Hyperlink"/>
                <w:noProof/>
              </w:rPr>
              <w:t>User stories &amp; acceptatie criteria</w:t>
            </w:r>
            <w:r>
              <w:rPr>
                <w:noProof/>
                <w:webHidden/>
              </w:rPr>
              <w:tab/>
            </w:r>
            <w:r>
              <w:rPr>
                <w:noProof/>
                <w:webHidden/>
              </w:rPr>
              <w:fldChar w:fldCharType="begin"/>
            </w:r>
            <w:r>
              <w:rPr>
                <w:noProof/>
                <w:webHidden/>
              </w:rPr>
              <w:instrText xml:space="preserve"> PAGEREF _Toc195655280 \h </w:instrText>
            </w:r>
            <w:r>
              <w:rPr>
                <w:noProof/>
                <w:webHidden/>
              </w:rPr>
            </w:r>
            <w:r>
              <w:rPr>
                <w:noProof/>
                <w:webHidden/>
              </w:rPr>
              <w:fldChar w:fldCharType="separate"/>
            </w:r>
            <w:r>
              <w:rPr>
                <w:noProof/>
                <w:webHidden/>
              </w:rPr>
              <w:t>8</w:t>
            </w:r>
            <w:r>
              <w:rPr>
                <w:noProof/>
                <w:webHidden/>
              </w:rPr>
              <w:fldChar w:fldCharType="end"/>
            </w:r>
          </w:hyperlink>
        </w:p>
        <w:p w14:paraId="3299494F" w14:textId="182A75C8" w:rsidR="00E2034C" w:rsidRDefault="00E2034C">
          <w:pPr>
            <w:pStyle w:val="TOC1"/>
            <w:tabs>
              <w:tab w:val="left" w:pos="440"/>
              <w:tab w:val="right" w:leader="dot" w:pos="9016"/>
            </w:tabs>
            <w:rPr>
              <w:rFonts w:eastAsiaTheme="minorEastAsia"/>
              <w:noProof/>
              <w:sz w:val="24"/>
              <w:szCs w:val="24"/>
            </w:rPr>
          </w:pPr>
          <w:hyperlink w:anchor="_Toc195655281" w:history="1">
            <w:r w:rsidRPr="00C6496D">
              <w:rPr>
                <w:rStyle w:val="Hyperlink"/>
                <w:noProof/>
              </w:rPr>
              <w:t>4.</w:t>
            </w:r>
            <w:r>
              <w:rPr>
                <w:rFonts w:eastAsiaTheme="minorEastAsia"/>
                <w:noProof/>
                <w:sz w:val="24"/>
                <w:szCs w:val="24"/>
              </w:rPr>
              <w:tab/>
            </w:r>
            <w:r w:rsidRPr="00C6496D">
              <w:rPr>
                <w:rStyle w:val="Hyperlink"/>
                <w:noProof/>
              </w:rPr>
              <w:t>Functional decomposition</w:t>
            </w:r>
            <w:r>
              <w:rPr>
                <w:noProof/>
                <w:webHidden/>
              </w:rPr>
              <w:tab/>
            </w:r>
            <w:r>
              <w:rPr>
                <w:noProof/>
                <w:webHidden/>
              </w:rPr>
              <w:fldChar w:fldCharType="begin"/>
            </w:r>
            <w:r>
              <w:rPr>
                <w:noProof/>
                <w:webHidden/>
              </w:rPr>
              <w:instrText xml:space="preserve"> PAGEREF _Toc195655281 \h </w:instrText>
            </w:r>
            <w:r>
              <w:rPr>
                <w:noProof/>
                <w:webHidden/>
              </w:rPr>
            </w:r>
            <w:r>
              <w:rPr>
                <w:noProof/>
                <w:webHidden/>
              </w:rPr>
              <w:fldChar w:fldCharType="separate"/>
            </w:r>
            <w:r>
              <w:rPr>
                <w:noProof/>
                <w:webHidden/>
              </w:rPr>
              <w:t>11</w:t>
            </w:r>
            <w:r>
              <w:rPr>
                <w:noProof/>
                <w:webHidden/>
              </w:rPr>
              <w:fldChar w:fldCharType="end"/>
            </w:r>
          </w:hyperlink>
        </w:p>
        <w:p w14:paraId="3D9E3A69" w14:textId="306CCC13" w:rsidR="00E2034C" w:rsidRDefault="00E2034C">
          <w:pPr>
            <w:pStyle w:val="TOC2"/>
            <w:tabs>
              <w:tab w:val="left" w:pos="960"/>
              <w:tab w:val="right" w:leader="dot" w:pos="9016"/>
            </w:tabs>
            <w:rPr>
              <w:rFonts w:eastAsiaTheme="minorEastAsia"/>
              <w:noProof/>
              <w:sz w:val="24"/>
              <w:szCs w:val="24"/>
            </w:rPr>
          </w:pPr>
          <w:hyperlink w:anchor="_Toc195655282" w:history="1">
            <w:r w:rsidRPr="00C6496D">
              <w:rPr>
                <w:rStyle w:val="Hyperlink"/>
                <w:noProof/>
              </w:rPr>
              <w:t>4.1.</w:t>
            </w:r>
            <w:r>
              <w:rPr>
                <w:rFonts w:eastAsiaTheme="minorEastAsia"/>
                <w:noProof/>
                <w:sz w:val="24"/>
                <w:szCs w:val="24"/>
              </w:rPr>
              <w:tab/>
            </w:r>
            <w:r w:rsidRPr="00C6496D">
              <w:rPr>
                <w:rStyle w:val="Hyperlink"/>
                <w:noProof/>
              </w:rPr>
              <w:t>Non-functional requirements</w:t>
            </w:r>
            <w:r>
              <w:rPr>
                <w:noProof/>
                <w:webHidden/>
              </w:rPr>
              <w:tab/>
            </w:r>
            <w:r>
              <w:rPr>
                <w:noProof/>
                <w:webHidden/>
              </w:rPr>
              <w:fldChar w:fldCharType="begin"/>
            </w:r>
            <w:r>
              <w:rPr>
                <w:noProof/>
                <w:webHidden/>
              </w:rPr>
              <w:instrText xml:space="preserve"> PAGEREF _Toc195655282 \h </w:instrText>
            </w:r>
            <w:r>
              <w:rPr>
                <w:noProof/>
                <w:webHidden/>
              </w:rPr>
            </w:r>
            <w:r>
              <w:rPr>
                <w:noProof/>
                <w:webHidden/>
              </w:rPr>
              <w:fldChar w:fldCharType="separate"/>
            </w:r>
            <w:r>
              <w:rPr>
                <w:noProof/>
                <w:webHidden/>
              </w:rPr>
              <w:t>12</w:t>
            </w:r>
            <w:r>
              <w:rPr>
                <w:noProof/>
                <w:webHidden/>
              </w:rPr>
              <w:fldChar w:fldCharType="end"/>
            </w:r>
          </w:hyperlink>
        </w:p>
        <w:p w14:paraId="7A339865" w14:textId="34373664" w:rsidR="00E2034C" w:rsidRDefault="00E2034C">
          <w:pPr>
            <w:pStyle w:val="TOC1"/>
            <w:tabs>
              <w:tab w:val="left" w:pos="440"/>
              <w:tab w:val="right" w:leader="dot" w:pos="9016"/>
            </w:tabs>
            <w:rPr>
              <w:rFonts w:eastAsiaTheme="minorEastAsia"/>
              <w:noProof/>
              <w:sz w:val="24"/>
              <w:szCs w:val="24"/>
            </w:rPr>
          </w:pPr>
          <w:hyperlink w:anchor="_Toc195655283" w:history="1">
            <w:r w:rsidRPr="00C6496D">
              <w:rPr>
                <w:rStyle w:val="Hyperlink"/>
                <w:noProof/>
              </w:rPr>
              <w:t>5.</w:t>
            </w:r>
            <w:r>
              <w:rPr>
                <w:rFonts w:eastAsiaTheme="minorEastAsia"/>
                <w:noProof/>
                <w:sz w:val="24"/>
                <w:szCs w:val="24"/>
              </w:rPr>
              <w:tab/>
            </w:r>
            <w:r w:rsidRPr="00C6496D">
              <w:rPr>
                <w:rStyle w:val="Hyperlink"/>
                <w:noProof/>
              </w:rPr>
              <w:t>Conclusie</w:t>
            </w:r>
            <w:r>
              <w:rPr>
                <w:noProof/>
                <w:webHidden/>
              </w:rPr>
              <w:tab/>
            </w:r>
            <w:r>
              <w:rPr>
                <w:noProof/>
                <w:webHidden/>
              </w:rPr>
              <w:fldChar w:fldCharType="begin"/>
            </w:r>
            <w:r>
              <w:rPr>
                <w:noProof/>
                <w:webHidden/>
              </w:rPr>
              <w:instrText xml:space="preserve"> PAGEREF _Toc195655283 \h </w:instrText>
            </w:r>
            <w:r>
              <w:rPr>
                <w:noProof/>
                <w:webHidden/>
              </w:rPr>
            </w:r>
            <w:r>
              <w:rPr>
                <w:noProof/>
                <w:webHidden/>
              </w:rPr>
              <w:fldChar w:fldCharType="separate"/>
            </w:r>
            <w:r>
              <w:rPr>
                <w:noProof/>
                <w:webHidden/>
              </w:rPr>
              <w:t>13</w:t>
            </w:r>
            <w:r>
              <w:rPr>
                <w:noProof/>
                <w:webHidden/>
              </w:rPr>
              <w:fldChar w:fldCharType="end"/>
            </w:r>
          </w:hyperlink>
        </w:p>
        <w:p w14:paraId="3BC65CFC" w14:textId="286A5B1F" w:rsidR="00A43FBD" w:rsidRPr="00991726" w:rsidRDefault="00A43FBD">
          <w:r w:rsidRPr="00991726">
            <w:rPr>
              <w:b/>
              <w:bCs/>
            </w:rPr>
            <w:fldChar w:fldCharType="end"/>
          </w:r>
        </w:p>
      </w:sdtContent>
    </w:sdt>
    <w:p w14:paraId="707D72FC" w14:textId="77777777" w:rsidR="00272F1E" w:rsidRPr="00991726" w:rsidRDefault="00272F1E"/>
    <w:p w14:paraId="01D92039" w14:textId="77777777" w:rsidR="00272F1E" w:rsidRPr="00991726" w:rsidRDefault="00272F1E">
      <w:r w:rsidRPr="00991726">
        <w:br w:type="page"/>
      </w:r>
    </w:p>
    <w:p w14:paraId="2D4E3975" w14:textId="4F3C9A53" w:rsidR="00272F1E" w:rsidRPr="00991726" w:rsidRDefault="00272F1E" w:rsidP="00316EE9">
      <w:pPr>
        <w:pStyle w:val="Heading1"/>
        <w:numPr>
          <w:ilvl w:val="0"/>
          <w:numId w:val="41"/>
        </w:numPr>
      </w:pPr>
      <w:bookmarkStart w:id="0" w:name="_Toc195655274"/>
      <w:r w:rsidRPr="00991726">
        <w:t>Inleiding</w:t>
      </w:r>
      <w:bookmarkEnd w:id="0"/>
    </w:p>
    <w:p w14:paraId="0C7B65B2" w14:textId="5ADFB7BB" w:rsidR="004C58F6" w:rsidRPr="00991726" w:rsidRDefault="004C58F6" w:rsidP="004C58F6">
      <w:r w:rsidRPr="00991726">
        <w:t>Een goed begin van elk project is om helder aan te kaarten wat er daadwerkelijk gemaakt moet worden. Een requirementsanalyse speelt hier een belangrijke rol. Deze fase is waarin de eisen worden opgehaald, geanalyseerd en geclassificeerd worden in verschillende categorieen, in dit geval functional en non-functional. Deze eisen vormen de basis voor het ontwerpen en ontwikkelen van de uiteindelijke oplevering.</w:t>
      </w:r>
    </w:p>
    <w:p w14:paraId="6EA004B5" w14:textId="26873CF9" w:rsidR="00272F1E" w:rsidRPr="00991726" w:rsidRDefault="00272F1E" w:rsidP="00316EE9">
      <w:pPr>
        <w:pStyle w:val="Heading2"/>
        <w:numPr>
          <w:ilvl w:val="1"/>
          <w:numId w:val="41"/>
        </w:numPr>
      </w:pPr>
      <w:bookmarkStart w:id="1" w:name="_Toc195655275"/>
      <w:r w:rsidRPr="00991726">
        <w:t>Context</w:t>
      </w:r>
      <w:bookmarkEnd w:id="1"/>
      <w:r w:rsidRPr="00991726">
        <w:t> </w:t>
      </w:r>
    </w:p>
    <w:p w14:paraId="0BE18EB7" w14:textId="1F42CB03" w:rsidR="00272F1E" w:rsidRPr="00991726" w:rsidRDefault="00272F1E" w:rsidP="00272F1E">
      <w:r w:rsidRPr="00991726">
        <w:t>De organisatie waar het project voor zal worden gedaan is het Hogeschool Utrecht – Lectoraat Organisaties in Digitale</w:t>
      </w:r>
      <w:ins w:id="2" w:author="Steven Haveman" w:date="2025-04-25T09:51:00Z" w16du:dateUtc="2025-04-25T07:51:00Z">
        <w:r w:rsidR="00AA298C">
          <w:t xml:space="preserve"> Transitie</w:t>
        </w:r>
      </w:ins>
      <w:r w:rsidRPr="00991726">
        <w:t>. Het Lectoraat heeft haar thuisbasis op de Heidelberglaan 15 te Utrecht.</w:t>
      </w:r>
      <w:r w:rsidRPr="00991726">
        <w:rPr>
          <w:rFonts w:ascii="Arial" w:hAnsi="Arial" w:cs="Arial"/>
        </w:rPr>
        <w:t> </w:t>
      </w:r>
      <w:r w:rsidRPr="00991726">
        <w:t>Het Lectoraat Organisaties in Digitale Transities onderzoekt hoe medewerkers en organisaties be</w:t>
      </w:r>
      <w:r w:rsidRPr="00991726">
        <w:rPr>
          <w:rFonts w:ascii="Aptos Display" w:hAnsi="Aptos Display" w:cs="Aptos Display"/>
        </w:rPr>
        <w:t>ï</w:t>
      </w:r>
      <w:r w:rsidRPr="00991726">
        <w:t>nvloed worden door Digitale Transformatie, hoe het inzetten van Digitale Transitie ten dienste kan zijn van medewerkers en organisaties, en op welk wijze organisaties en mensen voorbereid en ondersteund kunnen worden in het succesvol afronden van veranderingsprocessen bij Digitale Transitie.</w:t>
      </w:r>
      <w:r w:rsidRPr="00991726">
        <w:rPr>
          <w:rFonts w:ascii="Arial" w:hAnsi="Arial" w:cs="Arial"/>
        </w:rPr>
        <w:t> </w:t>
      </w:r>
      <w:r w:rsidRPr="00991726">
        <w:t> </w:t>
      </w:r>
    </w:p>
    <w:p w14:paraId="672CB8CD" w14:textId="77777777" w:rsidR="00272F1E" w:rsidRPr="00991726" w:rsidRDefault="00272F1E" w:rsidP="00272F1E">
      <w:r w:rsidRPr="00991726">
        <w:t>Het Lectoraat Organisaties in Digitale Transitie van de Hogeschool Utrecht (HU) is onderdeel van een consortium binnen het subsidieproject LES. Dit lectoraat richt zich op onderzoek naar verduurzaming en de energietransitie.</w:t>
      </w:r>
      <w:r w:rsidRPr="00991726">
        <w:rPr>
          <w:rFonts w:ascii="Arial" w:hAnsi="Arial" w:cs="Arial"/>
        </w:rPr>
        <w:t> </w:t>
      </w:r>
      <w:r w:rsidRPr="00991726">
        <w:t> </w:t>
      </w:r>
    </w:p>
    <w:p w14:paraId="39BA84C3" w14:textId="77777777" w:rsidR="00272F1E" w:rsidRPr="00991726" w:rsidRDefault="00272F1E" w:rsidP="00272F1E">
      <w:r w:rsidRPr="00991726">
        <w:t>Het LES-onderzoeksproject onderzoekt hoe besluitvormers (gemeenten, bewoners) in lokale buurt energie transities meer inzicht kunnen krijgen in de dynamiek van het besluitvormingsproces.</w:t>
      </w:r>
      <w:r w:rsidRPr="00991726">
        <w:rPr>
          <w:rFonts w:ascii="Arial" w:hAnsi="Arial" w:cs="Arial"/>
        </w:rPr>
        <w:t>  </w:t>
      </w:r>
      <w:r w:rsidRPr="00991726">
        <w:t> </w:t>
      </w:r>
    </w:p>
    <w:p w14:paraId="43840315" w14:textId="0156BAC4" w:rsidR="00272F1E" w:rsidRPr="00991726" w:rsidRDefault="00272F1E" w:rsidP="00316EE9">
      <w:pPr>
        <w:pStyle w:val="Heading2"/>
        <w:numPr>
          <w:ilvl w:val="1"/>
          <w:numId w:val="41"/>
        </w:numPr>
      </w:pPr>
      <w:bookmarkStart w:id="3" w:name="_Toc195655276"/>
      <w:r w:rsidRPr="00991726">
        <w:t>Het project</w:t>
      </w:r>
      <w:bookmarkEnd w:id="3"/>
      <w:r w:rsidRPr="00991726">
        <w:t> </w:t>
      </w:r>
    </w:p>
    <w:p w14:paraId="3A771917" w14:textId="523525F4" w:rsidR="00272F1E" w:rsidRPr="00991726" w:rsidRDefault="00272F1E" w:rsidP="00272F1E">
      <w:r>
        <w:t xml:space="preserve">De doelstelling van </w:t>
      </w:r>
      <w:r w:rsidR="3B5BB973">
        <w:t xml:space="preserve">het </w:t>
      </w:r>
      <w:proofErr w:type="gramStart"/>
      <w:r w:rsidR="3B5BB973">
        <w:t xml:space="preserve">Innovatieproject </w:t>
      </w:r>
      <w:r>
        <w:t xml:space="preserve"> is</w:t>
      </w:r>
      <w:proofErr w:type="gramEnd"/>
      <w:r>
        <w:t xml:space="preserve"> het ontwikkelen van een open-source, cloud-based simulatieplatform dat inzicht biedt in het sociale gedrag van burgers binnen een woonwijk. Het bredere doel van het </w:t>
      </w:r>
      <w:ins w:id="4" w:author="Steven Haveman" w:date="2025-04-25T09:55:00Z">
        <w:r w:rsidR="00AA298C">
          <w:t>LES-</w:t>
        </w:r>
      </w:ins>
      <w:r>
        <w:t>project is om gemeenten te ondersteunen bij de energietransitie van gas naar duurzame alternatieven. Met deze simulatie kan onderzocht worden hoe verschillende agents beslissingen nemen met betrekking tot het verduurzamen van hun woning. In deze casus vertegenwoordigen de agents de burgers en de woningen waarin zij verblijven.</w:t>
      </w:r>
      <w:r w:rsidRPr="2A510B70">
        <w:rPr>
          <w:rFonts w:ascii="Arial" w:hAnsi="Arial" w:cs="Arial"/>
        </w:rPr>
        <w:t> </w:t>
      </w:r>
      <w:r>
        <w:t> </w:t>
      </w:r>
    </w:p>
    <w:p w14:paraId="060A66BE" w14:textId="77777777" w:rsidR="00272F1E" w:rsidRPr="00991726" w:rsidRDefault="00272F1E" w:rsidP="00272F1E">
      <w:r w:rsidRPr="00991726">
        <w:t>De op te leveren producten omvatten een Proof of Concept (PoC) van een simulatiemodel dat open-source is en toegankelijk via een web interface. Dit stelt gebruikers in staat om het model eenvoudig te draaien en aan te passen. Daarnaast wordt een documentatiebestand opgesteld waarin de gemaakte keuzes en aannames binnen het simulatiemodel worden onderbouwd. Dit document biedt niet alleen transparantie, maar ook de mogelijkheid om het model verder door te ontwikkelen en te valideren.</w:t>
      </w:r>
      <w:r w:rsidRPr="00991726">
        <w:rPr>
          <w:rFonts w:ascii="Arial" w:hAnsi="Arial" w:cs="Arial"/>
        </w:rPr>
        <w:t> </w:t>
      </w:r>
      <w:r w:rsidRPr="00991726">
        <w:t> </w:t>
      </w:r>
    </w:p>
    <w:p w14:paraId="1B3E0C8E" w14:textId="324FC1C4" w:rsidR="004C58F6" w:rsidRPr="00991726" w:rsidRDefault="00272F1E" w:rsidP="00272F1E">
      <w:r w:rsidRPr="00991726">
        <w:t>Dit project draagt bij aan een duurzame en leefbare toekomst door beter inzicht te verschaffen in de verduurzaming van woonwijken en de besluitvorming van burgers in dit proces. De simulatie maakt het mogelijk om te onderzoeken welke factoren en variabelen invloed uitoefenen op het gedrag van bewoners, waardoor gemeenten effectiever beleid kunnen ontwikkelen om de energietransitie te bevorderen.</w:t>
      </w:r>
      <w:r w:rsidRPr="00991726">
        <w:rPr>
          <w:rFonts w:ascii="Arial" w:hAnsi="Arial" w:cs="Arial"/>
        </w:rPr>
        <w:t> </w:t>
      </w:r>
      <w:r w:rsidRPr="00991726">
        <w:t> </w:t>
      </w:r>
    </w:p>
    <w:p w14:paraId="201DCD0A" w14:textId="71728067" w:rsidR="004C58F6" w:rsidRPr="00991726" w:rsidRDefault="004C58F6">
      <w:r w:rsidRPr="00991726">
        <w:br w:type="page"/>
      </w:r>
    </w:p>
    <w:p w14:paraId="50B4E175" w14:textId="31344155" w:rsidR="004C58F6" w:rsidRPr="00991726" w:rsidRDefault="004C58F6" w:rsidP="00316EE9">
      <w:pPr>
        <w:pStyle w:val="Heading1"/>
        <w:numPr>
          <w:ilvl w:val="0"/>
          <w:numId w:val="41"/>
        </w:numPr>
      </w:pPr>
      <w:bookmarkStart w:id="5" w:name="_Toc195655277"/>
      <w:r w:rsidRPr="00991726">
        <w:t>Stakeholders</w:t>
      </w:r>
      <w:bookmarkEnd w:id="5"/>
    </w:p>
    <w:p w14:paraId="084C7434" w14:textId="00F8FAD6" w:rsidR="00CC6328" w:rsidRPr="00991726" w:rsidRDefault="00CC6328" w:rsidP="00E0366A">
      <w:bookmarkStart w:id="6" w:name="_Hlk195655313"/>
      <w:r w:rsidRPr="00991726">
        <w:t>Rondom dit project zijn er verschillende mensen die invloed en belang hebben op hoe het project verloopt en of deze succesvol wordt afgerond.</w:t>
      </w:r>
      <w:r w:rsidR="00EF4F51" w:rsidRPr="00991726">
        <w:t xml:space="preserve"> Het identificeren van deze stakeholders is essentieel om de requirements te kunnen valideren, hieronder volgt een complete lijst met alle stakeholders van dit project.</w:t>
      </w:r>
      <w:r w:rsidRPr="00991726">
        <w:rPr>
          <w:rFonts w:ascii="Arial" w:hAnsi="Arial" w:cs="Arial"/>
        </w:rPr>
        <w:t> </w:t>
      </w:r>
      <w:r w:rsidRPr="00991726">
        <w:t> </w:t>
      </w:r>
    </w:p>
    <w:p w14:paraId="542519E2" w14:textId="58B6FF09" w:rsidR="005A3684" w:rsidRPr="00991726" w:rsidRDefault="005A3684" w:rsidP="005A3684">
      <w:pPr>
        <w:pStyle w:val="Caption"/>
        <w:keepNext/>
      </w:pPr>
      <w:r w:rsidRPr="00991726">
        <w:t xml:space="preserve">Tabel </w:t>
      </w:r>
      <w:r w:rsidRPr="00991726">
        <w:fldChar w:fldCharType="begin"/>
      </w:r>
      <w:r w:rsidRPr="00991726">
        <w:instrText xml:space="preserve"> SEQ Tabel \* ARABIC </w:instrText>
      </w:r>
      <w:r w:rsidRPr="00991726">
        <w:fldChar w:fldCharType="separate"/>
      </w:r>
      <w:r w:rsidR="00265416" w:rsidRPr="00991726">
        <w:t>1</w:t>
      </w:r>
      <w:r w:rsidRPr="00991726">
        <w:fldChar w:fldCharType="end"/>
      </w:r>
      <w:r w:rsidRPr="00991726">
        <w:t xml:space="preserve"> Stakeholders van het</w:t>
      </w:r>
      <w:r w:rsidR="00B5089E" w:rsidRPr="00991726">
        <w:t xml:space="preserve"> </w:t>
      </w:r>
      <w:r w:rsidRPr="00991726">
        <w:t>project</w:t>
      </w:r>
    </w:p>
    <w:tbl>
      <w:tblPr>
        <w:tblStyle w:val="TableGrid"/>
        <w:tblW w:w="0" w:type="auto"/>
        <w:tblInd w:w="421" w:type="dxa"/>
        <w:tblLayout w:type="fixed"/>
        <w:tblLook w:val="04A0" w:firstRow="1" w:lastRow="0" w:firstColumn="1" w:lastColumn="0" w:noHBand="0" w:noVBand="1"/>
      </w:tblPr>
      <w:tblGrid>
        <w:gridCol w:w="3369"/>
        <w:gridCol w:w="1701"/>
        <w:gridCol w:w="3118"/>
      </w:tblGrid>
      <w:tr w:rsidR="00EF4F51" w:rsidRPr="00991726" w14:paraId="7BA794DA" w14:textId="77777777" w:rsidTr="2A510B70">
        <w:trPr>
          <w:trHeight w:val="497"/>
        </w:trPr>
        <w:tc>
          <w:tcPr>
            <w:tcW w:w="3369" w:type="dxa"/>
          </w:tcPr>
          <w:p w14:paraId="0958EFA0" w14:textId="0C1A45A6" w:rsidR="00EF4F51" w:rsidRPr="00991726" w:rsidRDefault="00EF4F51" w:rsidP="00EF4F51">
            <w:pPr>
              <w:rPr>
                <w:b/>
                <w:bCs/>
              </w:rPr>
            </w:pPr>
            <w:r w:rsidRPr="00991726">
              <w:rPr>
                <w:b/>
                <w:bCs/>
              </w:rPr>
              <w:t>Stakeholder</w:t>
            </w:r>
          </w:p>
        </w:tc>
        <w:tc>
          <w:tcPr>
            <w:tcW w:w="1701" w:type="dxa"/>
          </w:tcPr>
          <w:p w14:paraId="33ED8818" w14:textId="41248C46" w:rsidR="00EF4F51" w:rsidRPr="00991726" w:rsidRDefault="00EF4F51" w:rsidP="00EF4F51">
            <w:pPr>
              <w:rPr>
                <w:b/>
                <w:bCs/>
              </w:rPr>
            </w:pPr>
            <w:r w:rsidRPr="00991726">
              <w:rPr>
                <w:b/>
                <w:bCs/>
              </w:rPr>
              <w:t>Direct/indirect</w:t>
            </w:r>
          </w:p>
        </w:tc>
        <w:tc>
          <w:tcPr>
            <w:tcW w:w="3118" w:type="dxa"/>
          </w:tcPr>
          <w:p w14:paraId="3A8AD8AF" w14:textId="541D4C8E" w:rsidR="00EF4F51" w:rsidRPr="00991726" w:rsidRDefault="00EF4F51" w:rsidP="00EF4F51">
            <w:pPr>
              <w:rPr>
                <w:b/>
                <w:bCs/>
              </w:rPr>
            </w:pPr>
            <w:r w:rsidRPr="00991726">
              <w:rPr>
                <w:b/>
                <w:bCs/>
              </w:rPr>
              <w:t>Rol</w:t>
            </w:r>
          </w:p>
        </w:tc>
      </w:tr>
      <w:tr w:rsidR="00EF4F51" w:rsidRPr="00991726" w14:paraId="529EC6E1" w14:textId="77777777" w:rsidTr="2A510B70">
        <w:tc>
          <w:tcPr>
            <w:tcW w:w="3369" w:type="dxa"/>
          </w:tcPr>
          <w:p w14:paraId="670662E2" w14:textId="674AF997" w:rsidR="00EF4F51" w:rsidRPr="00991726" w:rsidRDefault="00EF4F51" w:rsidP="00EF4F51">
            <w:r w:rsidRPr="00991726">
              <w:t>Steven Haveman</w:t>
            </w:r>
          </w:p>
        </w:tc>
        <w:tc>
          <w:tcPr>
            <w:tcW w:w="1701" w:type="dxa"/>
          </w:tcPr>
          <w:p w14:paraId="7B0C6352" w14:textId="3392DF58" w:rsidR="00EF4F51" w:rsidRPr="00991726" w:rsidRDefault="00E0366A" w:rsidP="00EF4F51">
            <w:r w:rsidRPr="00991726">
              <w:t>Direct</w:t>
            </w:r>
          </w:p>
        </w:tc>
        <w:tc>
          <w:tcPr>
            <w:tcW w:w="3118" w:type="dxa"/>
          </w:tcPr>
          <w:p w14:paraId="254B3E39" w14:textId="4D8EE2F8" w:rsidR="00EF4F51" w:rsidRPr="00991726" w:rsidRDefault="00E0366A" w:rsidP="00EF4F51">
            <w:r w:rsidRPr="00991726">
              <w:t>Opdrachtgever</w:t>
            </w:r>
          </w:p>
        </w:tc>
      </w:tr>
      <w:tr w:rsidR="00EF4F51" w:rsidRPr="00991726" w14:paraId="68DFAB5A" w14:textId="77777777" w:rsidTr="2A510B70">
        <w:trPr>
          <w:trHeight w:val="397"/>
        </w:trPr>
        <w:tc>
          <w:tcPr>
            <w:tcW w:w="3369" w:type="dxa"/>
          </w:tcPr>
          <w:p w14:paraId="30408C17" w14:textId="7F18E2B4" w:rsidR="00EF4F51" w:rsidRPr="00991726" w:rsidRDefault="00EF4F51" w:rsidP="00EF4F51">
            <w:r>
              <w:t>Studierichting Gilde</w:t>
            </w:r>
          </w:p>
        </w:tc>
        <w:tc>
          <w:tcPr>
            <w:tcW w:w="1701" w:type="dxa"/>
          </w:tcPr>
          <w:p w14:paraId="374B2CD7" w14:textId="51347B74" w:rsidR="00EF4F51" w:rsidRPr="00991726" w:rsidRDefault="00E0366A" w:rsidP="00EF4F51">
            <w:r w:rsidRPr="00991726">
              <w:t>Indirect</w:t>
            </w:r>
          </w:p>
        </w:tc>
        <w:tc>
          <w:tcPr>
            <w:tcW w:w="3118" w:type="dxa"/>
          </w:tcPr>
          <w:p w14:paraId="5A040FD1" w14:textId="29FD7844" w:rsidR="00EF4F51" w:rsidRPr="00991726" w:rsidRDefault="00E0366A" w:rsidP="00EF4F51">
            <w:r>
              <w:t xml:space="preserve">Inhoudelijk feedback geven aan de teamleden </w:t>
            </w:r>
          </w:p>
        </w:tc>
      </w:tr>
      <w:tr w:rsidR="00EF4F51" w:rsidRPr="00991726" w14:paraId="2BD31EB5" w14:textId="77777777" w:rsidTr="2A510B70">
        <w:tc>
          <w:tcPr>
            <w:tcW w:w="3369" w:type="dxa"/>
          </w:tcPr>
          <w:p w14:paraId="67BD8125" w14:textId="030EC5F9" w:rsidR="00EF4F51" w:rsidRPr="00991726" w:rsidRDefault="00EF4F51" w:rsidP="00EF4F51">
            <w:r w:rsidRPr="00991726">
              <w:t xml:space="preserve">Docentbegeleider </w:t>
            </w:r>
          </w:p>
        </w:tc>
        <w:tc>
          <w:tcPr>
            <w:tcW w:w="1701" w:type="dxa"/>
          </w:tcPr>
          <w:p w14:paraId="6C106665" w14:textId="3B6A86E0" w:rsidR="00EF4F51" w:rsidRPr="00991726" w:rsidRDefault="00E0366A" w:rsidP="00EF4F51">
            <w:r w:rsidRPr="00991726">
              <w:t xml:space="preserve">Indirect </w:t>
            </w:r>
          </w:p>
        </w:tc>
        <w:tc>
          <w:tcPr>
            <w:tcW w:w="3118" w:type="dxa"/>
          </w:tcPr>
          <w:p w14:paraId="4C35177E" w14:textId="6AF98402" w:rsidR="00EF4F51" w:rsidRPr="00991726" w:rsidRDefault="005A3684" w:rsidP="00EF4F51">
            <w:r w:rsidRPr="00991726">
              <w:t>Geeft advies rondom het proces van het project.</w:t>
            </w:r>
          </w:p>
        </w:tc>
      </w:tr>
      <w:tr w:rsidR="00EF4F51" w:rsidRPr="00991726" w14:paraId="7BBDCBB9" w14:textId="77777777" w:rsidTr="2A510B70">
        <w:tc>
          <w:tcPr>
            <w:tcW w:w="3369" w:type="dxa"/>
          </w:tcPr>
          <w:p w14:paraId="5D4DC8BD" w14:textId="6CB5DA13" w:rsidR="00EF4F51" w:rsidRPr="00991726" w:rsidRDefault="00EF4F51" w:rsidP="00EF4F51">
            <w:r w:rsidRPr="00991726">
              <w:t>Gemeente Veenendaal</w:t>
            </w:r>
          </w:p>
        </w:tc>
        <w:tc>
          <w:tcPr>
            <w:tcW w:w="1701" w:type="dxa"/>
          </w:tcPr>
          <w:p w14:paraId="0C1AE357" w14:textId="3F17EA52" w:rsidR="00EF4F51" w:rsidRPr="00991726" w:rsidRDefault="005A3684" w:rsidP="00EF4F51">
            <w:r w:rsidRPr="00991726">
              <w:t xml:space="preserve">Indirect </w:t>
            </w:r>
          </w:p>
        </w:tc>
        <w:tc>
          <w:tcPr>
            <w:tcW w:w="3118" w:type="dxa"/>
          </w:tcPr>
          <w:p w14:paraId="7E902A90" w14:textId="7F700FE5" w:rsidR="00EF4F51" w:rsidRPr="00991726" w:rsidRDefault="005A3684" w:rsidP="00EF4F51">
            <w:r w:rsidRPr="00991726">
              <w:t xml:space="preserve">N.v.t </w:t>
            </w:r>
          </w:p>
        </w:tc>
      </w:tr>
      <w:tr w:rsidR="00EF4F51" w:rsidRPr="00991726" w14:paraId="2B6EF562" w14:textId="77777777" w:rsidTr="2A510B70">
        <w:tc>
          <w:tcPr>
            <w:tcW w:w="3369" w:type="dxa"/>
          </w:tcPr>
          <w:p w14:paraId="7E653512" w14:textId="24DBFE6F" w:rsidR="00EF4F51" w:rsidRPr="00991726" w:rsidRDefault="00EF4F51" w:rsidP="00EF4F51">
            <w:r w:rsidRPr="00991726">
              <w:t>Gemeente LV</w:t>
            </w:r>
          </w:p>
        </w:tc>
        <w:tc>
          <w:tcPr>
            <w:tcW w:w="1701" w:type="dxa"/>
          </w:tcPr>
          <w:p w14:paraId="0BB1F385" w14:textId="232C419B" w:rsidR="00EF4F51" w:rsidRPr="00991726" w:rsidRDefault="005A3684" w:rsidP="00EF4F51">
            <w:r w:rsidRPr="00991726">
              <w:t>Indirect</w:t>
            </w:r>
          </w:p>
        </w:tc>
        <w:tc>
          <w:tcPr>
            <w:tcW w:w="3118" w:type="dxa"/>
          </w:tcPr>
          <w:p w14:paraId="44D7F215" w14:textId="4DA8563D" w:rsidR="00EF4F51" w:rsidRPr="00991726" w:rsidRDefault="005A3684" w:rsidP="00EF4F51">
            <w:r w:rsidRPr="00991726">
              <w:t>N.v.t</w:t>
            </w:r>
          </w:p>
        </w:tc>
      </w:tr>
      <w:tr w:rsidR="00EF4F51" w:rsidRPr="00991726" w14:paraId="6D72B54D" w14:textId="77777777" w:rsidTr="2A510B70">
        <w:tc>
          <w:tcPr>
            <w:tcW w:w="3369" w:type="dxa"/>
          </w:tcPr>
          <w:p w14:paraId="6DBD9E99" w14:textId="41974803" w:rsidR="00EF4F51" w:rsidRPr="00991726" w:rsidRDefault="00EF4F51" w:rsidP="00EF4F51">
            <w:r w:rsidRPr="00991726">
              <w:t>Stedin (DSO)</w:t>
            </w:r>
          </w:p>
        </w:tc>
        <w:tc>
          <w:tcPr>
            <w:tcW w:w="1701" w:type="dxa"/>
          </w:tcPr>
          <w:p w14:paraId="1E7A57AF" w14:textId="1638E626" w:rsidR="00EF4F51" w:rsidRPr="00991726" w:rsidRDefault="005A3684" w:rsidP="00EF4F51">
            <w:r w:rsidRPr="00991726">
              <w:t>Indirect</w:t>
            </w:r>
          </w:p>
        </w:tc>
        <w:tc>
          <w:tcPr>
            <w:tcW w:w="3118" w:type="dxa"/>
          </w:tcPr>
          <w:p w14:paraId="5682A7F8" w14:textId="4E01467D" w:rsidR="00EF4F51" w:rsidRPr="00991726" w:rsidRDefault="005A3684" w:rsidP="00EF4F51">
            <w:r w:rsidRPr="00991726">
              <w:t>N.v.t</w:t>
            </w:r>
          </w:p>
        </w:tc>
      </w:tr>
      <w:tr w:rsidR="00EF4F51" w:rsidRPr="00991726" w14:paraId="54B9DDD5" w14:textId="77777777" w:rsidTr="2A510B70">
        <w:tc>
          <w:tcPr>
            <w:tcW w:w="3369" w:type="dxa"/>
          </w:tcPr>
          <w:p w14:paraId="5A806726" w14:textId="50BBB73B" w:rsidR="00EF4F51" w:rsidRPr="00991726" w:rsidRDefault="00EF4F51" w:rsidP="00EF4F51">
            <w:r w:rsidRPr="00991726">
              <w:t>Bewoners gemeente Veenendaal</w:t>
            </w:r>
          </w:p>
        </w:tc>
        <w:tc>
          <w:tcPr>
            <w:tcW w:w="1701" w:type="dxa"/>
          </w:tcPr>
          <w:p w14:paraId="0B01FE97" w14:textId="1FE20929" w:rsidR="00EF4F51" w:rsidRPr="00991726" w:rsidRDefault="005A3684" w:rsidP="00EF4F51">
            <w:r w:rsidRPr="00991726">
              <w:t>Indirect</w:t>
            </w:r>
          </w:p>
        </w:tc>
        <w:tc>
          <w:tcPr>
            <w:tcW w:w="3118" w:type="dxa"/>
          </w:tcPr>
          <w:p w14:paraId="66909BE7" w14:textId="21FA0B92" w:rsidR="00EF4F51" w:rsidRPr="00991726" w:rsidRDefault="005A3684" w:rsidP="00EF4F51">
            <w:r w:rsidRPr="00991726">
              <w:t>N.v.t</w:t>
            </w:r>
          </w:p>
        </w:tc>
      </w:tr>
      <w:tr w:rsidR="00EF4F51" w:rsidRPr="00991726" w14:paraId="1035E633" w14:textId="77777777" w:rsidTr="2A510B70">
        <w:tc>
          <w:tcPr>
            <w:tcW w:w="3369" w:type="dxa"/>
          </w:tcPr>
          <w:p w14:paraId="5831076A" w14:textId="5E16B1B4" w:rsidR="00EF4F51" w:rsidRPr="00991726" w:rsidRDefault="00EF4F51" w:rsidP="00EF4F51">
            <w:r w:rsidRPr="00991726">
              <w:t>Bewoners gemeente LV</w:t>
            </w:r>
          </w:p>
        </w:tc>
        <w:tc>
          <w:tcPr>
            <w:tcW w:w="1701" w:type="dxa"/>
          </w:tcPr>
          <w:p w14:paraId="6BF656DB" w14:textId="3D863D11" w:rsidR="00EF4F51" w:rsidRPr="00991726" w:rsidRDefault="005A3684" w:rsidP="00EF4F51">
            <w:r w:rsidRPr="00991726">
              <w:t>Indirect</w:t>
            </w:r>
          </w:p>
        </w:tc>
        <w:tc>
          <w:tcPr>
            <w:tcW w:w="3118" w:type="dxa"/>
          </w:tcPr>
          <w:p w14:paraId="646EF83B" w14:textId="109A9192" w:rsidR="00EF4F51" w:rsidRPr="00991726" w:rsidRDefault="005A3684" w:rsidP="00EF4F51">
            <w:r w:rsidRPr="00991726">
              <w:t>N.v.t</w:t>
            </w:r>
          </w:p>
        </w:tc>
      </w:tr>
      <w:tr w:rsidR="00EF4F51" w:rsidRPr="00991726" w14:paraId="31CF530B" w14:textId="77777777" w:rsidTr="2A510B70">
        <w:tc>
          <w:tcPr>
            <w:tcW w:w="3369" w:type="dxa"/>
          </w:tcPr>
          <w:p w14:paraId="12B7C5F4" w14:textId="51C5FD80" w:rsidR="00EF4F51" w:rsidRPr="00991726" w:rsidRDefault="00EF4F51" w:rsidP="00EF4F51">
            <w:r w:rsidRPr="00991726">
              <w:t>Haagse Hogeschool</w:t>
            </w:r>
          </w:p>
        </w:tc>
        <w:tc>
          <w:tcPr>
            <w:tcW w:w="1701" w:type="dxa"/>
          </w:tcPr>
          <w:p w14:paraId="2F31DC3C" w14:textId="61E1807A" w:rsidR="00EF4F51" w:rsidRPr="00991726" w:rsidRDefault="005A3684" w:rsidP="00EF4F51">
            <w:r w:rsidRPr="00991726">
              <w:t>Indirect</w:t>
            </w:r>
          </w:p>
        </w:tc>
        <w:tc>
          <w:tcPr>
            <w:tcW w:w="3118" w:type="dxa"/>
          </w:tcPr>
          <w:p w14:paraId="26DAC549" w14:textId="14CF43FE" w:rsidR="00EF4F51" w:rsidRPr="00991726" w:rsidRDefault="005A3684" w:rsidP="00EF4F51">
            <w:r w:rsidRPr="00991726">
              <w:t>N.v.t</w:t>
            </w:r>
          </w:p>
        </w:tc>
      </w:tr>
      <w:tr w:rsidR="00EF4F51" w:rsidRPr="00991726" w14:paraId="3012E3A7" w14:textId="77777777" w:rsidTr="2A510B70">
        <w:tc>
          <w:tcPr>
            <w:tcW w:w="3369" w:type="dxa"/>
          </w:tcPr>
          <w:p w14:paraId="5C9D504C" w14:textId="536A6F7E" w:rsidR="00EF4F51" w:rsidRPr="00991726" w:rsidRDefault="00EF4F51" w:rsidP="00EF4F51">
            <w:r w:rsidRPr="00991726">
              <w:t>Hogeschool Utrecht Lectoraat Organisatie in Digitale Transitie</w:t>
            </w:r>
          </w:p>
        </w:tc>
        <w:tc>
          <w:tcPr>
            <w:tcW w:w="1701" w:type="dxa"/>
          </w:tcPr>
          <w:p w14:paraId="1A1E6B46" w14:textId="230AB737" w:rsidR="00EF4F51" w:rsidRPr="00991726" w:rsidRDefault="005A3684" w:rsidP="00EF4F51">
            <w:r w:rsidRPr="00991726">
              <w:t>Indirect</w:t>
            </w:r>
          </w:p>
        </w:tc>
        <w:tc>
          <w:tcPr>
            <w:tcW w:w="3118" w:type="dxa"/>
          </w:tcPr>
          <w:p w14:paraId="1C0612FB" w14:textId="6E70125B" w:rsidR="00EF4F51" w:rsidRPr="00991726" w:rsidRDefault="005A3684" w:rsidP="00EF4F51">
            <w:r w:rsidRPr="00991726">
              <w:t>N.v.t</w:t>
            </w:r>
          </w:p>
        </w:tc>
      </w:tr>
      <w:tr w:rsidR="00EF4F51" w:rsidRPr="00991726" w14:paraId="59ECFE3C" w14:textId="77777777" w:rsidTr="2A510B70">
        <w:tc>
          <w:tcPr>
            <w:tcW w:w="3369" w:type="dxa"/>
          </w:tcPr>
          <w:p w14:paraId="18A66F23" w14:textId="0655868E" w:rsidR="00EF4F51" w:rsidRPr="00991726" w:rsidRDefault="00E0366A" w:rsidP="00EF4F51">
            <w:r w:rsidRPr="00991726">
              <w:t>NWO</w:t>
            </w:r>
          </w:p>
        </w:tc>
        <w:tc>
          <w:tcPr>
            <w:tcW w:w="1701" w:type="dxa"/>
          </w:tcPr>
          <w:p w14:paraId="44024078" w14:textId="6D238C39" w:rsidR="00EF4F51" w:rsidRPr="00991726" w:rsidRDefault="005A3684" w:rsidP="00EF4F51">
            <w:r w:rsidRPr="00991726">
              <w:t>Indirect</w:t>
            </w:r>
          </w:p>
        </w:tc>
        <w:tc>
          <w:tcPr>
            <w:tcW w:w="3118" w:type="dxa"/>
          </w:tcPr>
          <w:p w14:paraId="2570229F" w14:textId="5C7D17E8" w:rsidR="00EF4F51" w:rsidRPr="00991726" w:rsidRDefault="005A3684" w:rsidP="00EF4F51">
            <w:r w:rsidRPr="00991726">
              <w:t>N.v.t</w:t>
            </w:r>
          </w:p>
        </w:tc>
      </w:tr>
      <w:tr w:rsidR="00EF4F51" w:rsidRPr="00991726" w14:paraId="0B97FDB6" w14:textId="77777777" w:rsidTr="2A510B70">
        <w:tc>
          <w:tcPr>
            <w:tcW w:w="3369" w:type="dxa"/>
          </w:tcPr>
          <w:p w14:paraId="3CBD1C6A" w14:textId="412E310B" w:rsidR="00EF4F51" w:rsidRPr="00991726" w:rsidRDefault="00E0366A" w:rsidP="00EF4F51">
            <w:r w:rsidRPr="00991726">
              <w:t>Eindhoven University of technology</w:t>
            </w:r>
          </w:p>
        </w:tc>
        <w:tc>
          <w:tcPr>
            <w:tcW w:w="1701" w:type="dxa"/>
          </w:tcPr>
          <w:p w14:paraId="3DF7EB1F" w14:textId="07C75F58" w:rsidR="00EF4F51" w:rsidRPr="00991726" w:rsidRDefault="005A3684" w:rsidP="00EF4F51">
            <w:r w:rsidRPr="00991726">
              <w:t>Indirect</w:t>
            </w:r>
          </w:p>
        </w:tc>
        <w:tc>
          <w:tcPr>
            <w:tcW w:w="3118" w:type="dxa"/>
          </w:tcPr>
          <w:p w14:paraId="6B03CB37" w14:textId="460AFA05" w:rsidR="00EF4F51" w:rsidRPr="00991726" w:rsidRDefault="005A3684" w:rsidP="00EF4F51">
            <w:r w:rsidRPr="00991726">
              <w:t>N.v.t</w:t>
            </w:r>
          </w:p>
        </w:tc>
      </w:tr>
      <w:tr w:rsidR="00EF4F51" w:rsidRPr="00991726" w14:paraId="5EE79061" w14:textId="77777777" w:rsidTr="2A510B70">
        <w:tc>
          <w:tcPr>
            <w:tcW w:w="3369" w:type="dxa"/>
          </w:tcPr>
          <w:p w14:paraId="6429A82E" w14:textId="123DD02E" w:rsidR="00EF4F51" w:rsidRPr="00991726" w:rsidRDefault="00E0366A" w:rsidP="00EF4F51">
            <w:r w:rsidRPr="00991726">
              <w:t>Gemeente Utrecht</w:t>
            </w:r>
          </w:p>
        </w:tc>
        <w:tc>
          <w:tcPr>
            <w:tcW w:w="1701" w:type="dxa"/>
          </w:tcPr>
          <w:p w14:paraId="2D25CC2C" w14:textId="06A17788" w:rsidR="00EF4F51" w:rsidRPr="00991726" w:rsidRDefault="005A3684" w:rsidP="00EF4F51">
            <w:r w:rsidRPr="00991726">
              <w:t>Indirect</w:t>
            </w:r>
          </w:p>
        </w:tc>
        <w:tc>
          <w:tcPr>
            <w:tcW w:w="3118" w:type="dxa"/>
          </w:tcPr>
          <w:p w14:paraId="1E167733" w14:textId="2E266A62" w:rsidR="00EF4F51" w:rsidRPr="00991726" w:rsidRDefault="005A3684" w:rsidP="005A3684">
            <w:pPr>
              <w:keepNext/>
            </w:pPr>
            <w:r w:rsidRPr="00991726">
              <w:t>N.v.t</w:t>
            </w:r>
          </w:p>
        </w:tc>
      </w:tr>
      <w:tr w:rsidR="008C7B2C" w:rsidRPr="00991726" w14:paraId="645EEB9D" w14:textId="77777777" w:rsidTr="2A510B70">
        <w:tc>
          <w:tcPr>
            <w:tcW w:w="3369" w:type="dxa"/>
          </w:tcPr>
          <w:p w14:paraId="3B3DEDFA" w14:textId="34892B8B" w:rsidR="008C7B2C" w:rsidRPr="00991726" w:rsidRDefault="008C7B2C" w:rsidP="00EF4F51">
            <w:r w:rsidRPr="00991726">
              <w:t>Matt de Jong</w:t>
            </w:r>
          </w:p>
        </w:tc>
        <w:tc>
          <w:tcPr>
            <w:tcW w:w="1701" w:type="dxa"/>
          </w:tcPr>
          <w:p w14:paraId="51DF707A" w14:textId="77777777" w:rsidR="008C7B2C" w:rsidRPr="00991726" w:rsidRDefault="008C7B2C" w:rsidP="00EF4F51"/>
        </w:tc>
        <w:tc>
          <w:tcPr>
            <w:tcW w:w="3118" w:type="dxa"/>
          </w:tcPr>
          <w:p w14:paraId="03EADE4D" w14:textId="77777777" w:rsidR="008C7B2C" w:rsidRPr="00991726" w:rsidRDefault="008C7B2C" w:rsidP="005A3684">
            <w:pPr>
              <w:keepNext/>
            </w:pPr>
          </w:p>
        </w:tc>
      </w:tr>
    </w:tbl>
    <w:p w14:paraId="3B7C7BCF" w14:textId="7AD56E1B" w:rsidR="00E0366A" w:rsidRPr="00991726" w:rsidRDefault="00E0366A" w:rsidP="00316EE9">
      <w:pPr>
        <w:pStyle w:val="Heading2"/>
        <w:numPr>
          <w:ilvl w:val="1"/>
          <w:numId w:val="41"/>
        </w:numPr>
      </w:pPr>
      <w:bookmarkStart w:id="7" w:name="_Toc195655278"/>
      <w:r w:rsidRPr="00991726">
        <w:t>Stakeholdersmatrix</w:t>
      </w:r>
      <w:bookmarkEnd w:id="7"/>
      <w:r w:rsidRPr="00991726">
        <w:t xml:space="preserve"> </w:t>
      </w:r>
    </w:p>
    <w:p w14:paraId="7812B612" w14:textId="589BF9B2" w:rsidR="00CC6328" w:rsidRPr="00991726" w:rsidRDefault="00CC6328" w:rsidP="00CC6328">
      <w:r w:rsidRPr="00991726">
        <w:t>Met Mendelow’s stakeholdersmatrix kunnen wij weergeven hoeveel invloed een stakeholder heeft en hoe hoog hun belang is binnen dit project.</w:t>
      </w:r>
      <w:r w:rsidR="005A3684" w:rsidRPr="00991726">
        <w:rPr>
          <w:rFonts w:ascii="Arial" w:hAnsi="Arial" w:cs="Arial"/>
        </w:rPr>
        <w:t xml:space="preserve"> </w:t>
      </w:r>
      <w:r w:rsidR="005A3684" w:rsidRPr="00991726">
        <w:rPr>
          <w:rFonts w:cs="Arial"/>
        </w:rPr>
        <w:t>Zo weten wij op welke manier wij met de stakeholders moeten omgaan en hoe vaak zij geïnformeerd moeten worden met betrekking tot het project.</w:t>
      </w:r>
      <w:r w:rsidR="008C7B2C" w:rsidRPr="00991726">
        <w:t xml:space="preserve"> </w:t>
      </w:r>
    </w:p>
    <w:p w14:paraId="61096078" w14:textId="2C4B8A77" w:rsidR="005A3684" w:rsidRPr="00991726" w:rsidRDefault="008C7B2C" w:rsidP="005A3684">
      <w:pPr>
        <w:keepNext/>
      </w:pPr>
      <w:r w:rsidRPr="00991726">
        <w:rPr>
          <w:noProof/>
        </w:rPr>
        <w:drawing>
          <wp:inline distT="0" distB="0" distL="0" distR="0" wp14:anchorId="690BB532" wp14:editId="0D010BAD">
            <wp:extent cx="2255520" cy="2040709"/>
            <wp:effectExtent l="0" t="0" r="0" b="0"/>
            <wp:docPr id="270902183" name="Picture 2" descr="A diagram of a chart&#10;&#10;AI-generated content may be incorrect.,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chart&#10;&#10;AI-generated content may be incorrect., Afbeel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810" cy="2058162"/>
                    </a:xfrm>
                    <a:prstGeom prst="rect">
                      <a:avLst/>
                    </a:prstGeom>
                    <a:noFill/>
                    <a:ln>
                      <a:noFill/>
                    </a:ln>
                  </pic:spPr>
                </pic:pic>
              </a:graphicData>
            </a:graphic>
          </wp:inline>
        </w:drawing>
      </w:r>
    </w:p>
    <w:p w14:paraId="3FC6C445" w14:textId="0A7FF060" w:rsidR="005A3684" w:rsidRPr="00991726" w:rsidRDefault="005A3684" w:rsidP="005A3684">
      <w:pPr>
        <w:pStyle w:val="Caption"/>
      </w:pPr>
      <w:r w:rsidRPr="00991726">
        <w:t xml:space="preserve">Figuur </w:t>
      </w:r>
      <w:r w:rsidRPr="00991726">
        <w:fldChar w:fldCharType="begin"/>
      </w:r>
      <w:r w:rsidRPr="00991726">
        <w:instrText xml:space="preserve"> SEQ Figuur \* ARABIC </w:instrText>
      </w:r>
      <w:r w:rsidRPr="00991726">
        <w:fldChar w:fldCharType="separate"/>
      </w:r>
      <w:r w:rsidR="000E70DF" w:rsidRPr="00991726">
        <w:t>1</w:t>
      </w:r>
      <w:r w:rsidRPr="00991726">
        <w:fldChar w:fldCharType="end"/>
      </w:r>
      <w:r w:rsidRPr="00991726">
        <w:t xml:space="preserve"> Stakeholdersmatrix</w:t>
      </w:r>
    </w:p>
    <w:p w14:paraId="7DAFD585" w14:textId="77777777" w:rsidR="008C7B2C" w:rsidRPr="00991726" w:rsidRDefault="008C7B2C" w:rsidP="00CC6328">
      <w:pPr>
        <w:rPr>
          <w:b/>
          <w:bCs/>
        </w:rPr>
      </w:pPr>
    </w:p>
    <w:bookmarkEnd w:id="6"/>
    <w:p w14:paraId="3DFC3386" w14:textId="77777777" w:rsidR="008D7DDF" w:rsidRPr="00991726" w:rsidRDefault="008D7DDF" w:rsidP="008D7DDF">
      <w:pPr>
        <w:rPr>
          <w:b/>
          <w:bCs/>
        </w:rPr>
      </w:pPr>
      <w:r w:rsidRPr="00991726">
        <w:rPr>
          <w:b/>
          <w:bCs/>
        </w:rPr>
        <w:t>Manage closely</w:t>
      </w:r>
    </w:p>
    <w:p w14:paraId="0F5160D8" w14:textId="77777777" w:rsidR="008D7DDF" w:rsidRPr="00991726" w:rsidRDefault="008D7DDF" w:rsidP="008D7DDF">
      <w:pPr>
        <w:pStyle w:val="ListParagraph"/>
        <w:numPr>
          <w:ilvl w:val="0"/>
          <w:numId w:val="40"/>
        </w:numPr>
      </w:pPr>
      <w:r w:rsidRPr="00991726">
        <w:rPr>
          <w:b/>
          <w:bCs/>
        </w:rPr>
        <w:t xml:space="preserve">Steven Haveman: </w:t>
      </w:r>
      <w:r w:rsidRPr="00991726">
        <w:t>Hij is onze opdrachtgever en ook onze enige directe stakeholder binnen dit project. Hij heeft dus hoog belang en interesse voor dit project.</w:t>
      </w:r>
      <w:r>
        <w:t xml:space="preserve"> Dat betekent dat wij hem ten alle tijden geïnformeerd houden over de voortgang van het project, hem consulteren over belangrijke beslissingen en bouwen de simulatie tool aan de hand van zijn opgestelde eisen.</w:t>
      </w:r>
    </w:p>
    <w:p w14:paraId="3FFCE4AF" w14:textId="77777777" w:rsidR="008D7DDF" w:rsidRPr="00991726" w:rsidRDefault="008D7DDF" w:rsidP="008D7DDF">
      <w:pPr>
        <w:rPr>
          <w:b/>
          <w:bCs/>
        </w:rPr>
      </w:pPr>
      <w:r w:rsidRPr="00991726">
        <w:rPr>
          <w:b/>
          <w:bCs/>
        </w:rPr>
        <w:t>Monitor</w:t>
      </w:r>
    </w:p>
    <w:p w14:paraId="63DDD97A" w14:textId="77777777" w:rsidR="008D7DDF" w:rsidRPr="00991726" w:rsidRDefault="008D7DDF" w:rsidP="008D7DDF">
      <w:pPr>
        <w:pStyle w:val="ListParagraph"/>
        <w:numPr>
          <w:ilvl w:val="0"/>
          <w:numId w:val="40"/>
        </w:numPr>
      </w:pPr>
      <w:r w:rsidRPr="00991726">
        <w:rPr>
          <w:b/>
          <w:bCs/>
        </w:rPr>
        <w:t>Gemeentes en bewoners:</w:t>
      </w:r>
      <w:r w:rsidRPr="00991726">
        <w:t xml:space="preserve"> De stakeholders binnen dit vak hebben geen tot weinig belang/interesse in dit project. Zij staan enigszins los van de uitkomsten van het project. De simulaties die wij zullen bouwen kunnen gebaseerd zijn op de bewoners van de gemeentes. </w:t>
      </w:r>
      <w:r>
        <w:t xml:space="preserve">Wij zullen niet veel met deze stakeholder groep te maken hebben. </w:t>
      </w:r>
    </w:p>
    <w:p w14:paraId="50ECF73C" w14:textId="77777777" w:rsidR="008D7DDF" w:rsidRPr="00991726" w:rsidRDefault="008D7DDF" w:rsidP="008D7DDF">
      <w:pPr>
        <w:pStyle w:val="ListParagraph"/>
        <w:numPr>
          <w:ilvl w:val="0"/>
          <w:numId w:val="40"/>
        </w:numPr>
      </w:pPr>
      <w:r w:rsidRPr="00991726">
        <w:rPr>
          <w:b/>
          <w:bCs/>
        </w:rPr>
        <w:t xml:space="preserve">Hogescholen (Eindhoven, Utrecht en Den Haag) &amp; Matt: </w:t>
      </w:r>
      <w:r w:rsidRPr="00991726">
        <w:t>Zij hebben een gezamenlijk onderzoeksproject die interessant kan zijn voor ons project.</w:t>
      </w:r>
      <w:r>
        <w:t xml:space="preserve"> Voor ons betekent dit dat wij hun rekening houden met hun onderzoek en dit kunnen gebruiken als vergelijkend materiaal of om inspiratie op te doen voor de simulatie tool.</w:t>
      </w:r>
    </w:p>
    <w:p w14:paraId="2DD59170" w14:textId="77777777" w:rsidR="008D7DDF" w:rsidRPr="00991726" w:rsidRDefault="008D7DDF" w:rsidP="008D7DDF">
      <w:pPr>
        <w:rPr>
          <w:b/>
          <w:bCs/>
        </w:rPr>
      </w:pPr>
      <w:r w:rsidRPr="00991726">
        <w:rPr>
          <w:b/>
          <w:bCs/>
        </w:rPr>
        <w:t>Keep informed</w:t>
      </w:r>
    </w:p>
    <w:p w14:paraId="75394AF4" w14:textId="77777777" w:rsidR="008D7DDF" w:rsidRPr="00991726" w:rsidRDefault="008D7DDF" w:rsidP="008D7DDF">
      <w:pPr>
        <w:pStyle w:val="ListParagraph"/>
        <w:numPr>
          <w:ilvl w:val="0"/>
          <w:numId w:val="40"/>
        </w:numPr>
        <w:rPr>
          <w:b/>
          <w:bCs/>
        </w:rPr>
      </w:pPr>
      <w:r w:rsidRPr="00991726">
        <w:rPr>
          <w:b/>
          <w:bCs/>
        </w:rPr>
        <w:t xml:space="preserve">Docentbegeleider: </w:t>
      </w:r>
      <w:r w:rsidRPr="00991726">
        <w:t>Door zijn rol binnen het project, advies geven rondom het proces, is zijn interesse hoog. Dit betekent dat wij ons docentbegeleider goed geïnformeerd houden over het verloop van het project.</w:t>
      </w:r>
    </w:p>
    <w:p w14:paraId="31FD679B" w14:textId="77777777" w:rsidR="008D7DDF" w:rsidRPr="00991726" w:rsidRDefault="008D7DDF" w:rsidP="008D7DDF">
      <w:pPr>
        <w:pStyle w:val="ListParagraph"/>
        <w:numPr>
          <w:ilvl w:val="0"/>
          <w:numId w:val="40"/>
        </w:numPr>
        <w:rPr>
          <w:b/>
          <w:bCs/>
        </w:rPr>
      </w:pPr>
      <w:r w:rsidRPr="00991726">
        <w:rPr>
          <w:b/>
          <w:bCs/>
        </w:rPr>
        <w:t xml:space="preserve">Studierichting Gilde: </w:t>
      </w:r>
      <w:r w:rsidRPr="00991726">
        <w:t>Deze groep geeft inhoudelijke feedback op de gemaakte keuzes binnen het project. Dit houdt in dat zij ook geïnformeerd moeten worden over de inhoud van het project</w:t>
      </w:r>
      <w:r>
        <w:t xml:space="preserve"> omtrent de keuzes die maken als AI’ers, BIM’er of SD’ers</w:t>
      </w:r>
      <w:r w:rsidRPr="00991726">
        <w:t>.</w:t>
      </w:r>
    </w:p>
    <w:p w14:paraId="6185B013" w14:textId="5B694B16" w:rsidR="00272F1E" w:rsidRPr="00991726" w:rsidRDefault="004C58F6" w:rsidP="00272F1E">
      <w:r w:rsidRPr="00991726">
        <w:br w:type="page"/>
      </w:r>
    </w:p>
    <w:p w14:paraId="70D837C9" w14:textId="550368FF" w:rsidR="00A43FBD" w:rsidRPr="00991726" w:rsidRDefault="00A43FBD" w:rsidP="00316EE9">
      <w:pPr>
        <w:pStyle w:val="Heading1"/>
        <w:numPr>
          <w:ilvl w:val="0"/>
          <w:numId w:val="41"/>
        </w:numPr>
      </w:pPr>
      <w:bookmarkStart w:id="8" w:name="_Toc195655279"/>
      <w:r w:rsidRPr="00991726">
        <w:t>Requirements analyse</w:t>
      </w:r>
      <w:bookmarkEnd w:id="8"/>
      <w:r w:rsidRPr="00991726">
        <w:t> </w:t>
      </w:r>
    </w:p>
    <w:p w14:paraId="25DC1B39" w14:textId="5E4F3990" w:rsidR="00A43FBD" w:rsidRPr="00991726" w:rsidRDefault="00A43FBD" w:rsidP="00A43FBD">
      <w:bookmarkStart w:id="9" w:name="_Hlk195655134"/>
      <w:r w:rsidRPr="00991726">
        <w:t>Dit deel van het plan van aanpak gaat over de requirements voor het product en rondom het proces van het project. De requirements die hier aanbod komen zijn samen met de opdrachtgever, Steven Haveman, opgesteld, gegroepeerd en geprioriteerd, dit hebben wij gedaan doormiddel van een workshop. Na het ophalen van de requirements hebben wij opgedeeld in drie verschillende categorieen namelijk, functional, non-functional en proces.  </w:t>
      </w:r>
    </w:p>
    <w:p w14:paraId="0A45953E" w14:textId="4F2648CA" w:rsidR="00E251BB" w:rsidRPr="00991726" w:rsidRDefault="00E251BB" w:rsidP="00A43FBD">
      <w:r w:rsidRPr="00991726">
        <w:t>In dit gedeelte van de analyse worden de requirements toegelicht om duidelijk te maken wat er met de verschillende requirements bedoeld wordt. Deze lijst van requirements wordt een iteratieve lijst, oftewel, de lijst kan wekelijks of na elke sprint bijgewerkt worden.</w:t>
      </w:r>
      <w:r w:rsidR="00B71730" w:rsidRPr="00991726">
        <w:t xml:space="preserve"> </w:t>
      </w:r>
    </w:p>
    <w:p w14:paraId="45C0AFC8" w14:textId="723C32FE" w:rsidR="00E251BB" w:rsidRPr="00991726" w:rsidRDefault="00E251BB" w:rsidP="00E251BB">
      <w:pPr>
        <w:pStyle w:val="Caption"/>
        <w:keepNext/>
      </w:pPr>
      <w:r w:rsidRPr="00991726">
        <w:t xml:space="preserve">Tabel </w:t>
      </w:r>
      <w:r w:rsidRPr="00991726">
        <w:fldChar w:fldCharType="begin"/>
      </w:r>
      <w:r w:rsidRPr="00991726">
        <w:instrText xml:space="preserve"> SEQ Tabel \* ARABIC </w:instrText>
      </w:r>
      <w:r w:rsidRPr="00991726">
        <w:fldChar w:fldCharType="separate"/>
      </w:r>
      <w:r w:rsidR="00265416" w:rsidRPr="00991726">
        <w:t>2</w:t>
      </w:r>
      <w:r w:rsidRPr="00991726">
        <w:fldChar w:fldCharType="end"/>
      </w:r>
      <w:r w:rsidRPr="00991726">
        <w:t xml:space="preserve"> Functional requirements met toelichting</w:t>
      </w:r>
    </w:p>
    <w:tbl>
      <w:tblPr>
        <w:tblStyle w:val="TableGrid"/>
        <w:tblW w:w="10173" w:type="dxa"/>
        <w:tblLook w:val="04A0" w:firstRow="1" w:lastRow="0" w:firstColumn="1" w:lastColumn="0" w:noHBand="0" w:noVBand="1"/>
      </w:tblPr>
      <w:tblGrid>
        <w:gridCol w:w="3652"/>
        <w:gridCol w:w="6521"/>
      </w:tblGrid>
      <w:tr w:rsidR="00E90836" w:rsidRPr="00991726" w14:paraId="7B29B182" w14:textId="5338F191" w:rsidTr="00E90836">
        <w:tc>
          <w:tcPr>
            <w:tcW w:w="3652" w:type="dxa"/>
          </w:tcPr>
          <w:p w14:paraId="2E848F19" w14:textId="1B313DDF" w:rsidR="00E90836" w:rsidRPr="00991726" w:rsidRDefault="00E90836" w:rsidP="00A43FBD">
            <w:r w:rsidRPr="00991726">
              <w:rPr>
                <w:b/>
                <w:bCs/>
              </w:rPr>
              <w:t>Functional requirements</w:t>
            </w:r>
            <w:r w:rsidRPr="00991726">
              <w:t xml:space="preserve"> </w:t>
            </w:r>
          </w:p>
        </w:tc>
        <w:tc>
          <w:tcPr>
            <w:tcW w:w="6521" w:type="dxa"/>
          </w:tcPr>
          <w:p w14:paraId="2E728A20" w14:textId="6F2AE93E" w:rsidR="00E90836" w:rsidRPr="00991726" w:rsidRDefault="00E90836" w:rsidP="00A43FBD">
            <w:pPr>
              <w:rPr>
                <w:b/>
                <w:bCs/>
              </w:rPr>
            </w:pPr>
            <w:r w:rsidRPr="00991726">
              <w:rPr>
                <w:b/>
                <w:bCs/>
              </w:rPr>
              <w:t>Toelichting</w:t>
            </w:r>
          </w:p>
        </w:tc>
      </w:tr>
      <w:tr w:rsidR="00E90836" w:rsidRPr="00991726" w14:paraId="16932D63" w14:textId="4808A51C" w:rsidTr="00E90836">
        <w:trPr>
          <w:trHeight w:val="564"/>
        </w:trPr>
        <w:tc>
          <w:tcPr>
            <w:tcW w:w="3652" w:type="dxa"/>
          </w:tcPr>
          <w:p w14:paraId="098BB7CC" w14:textId="57569689" w:rsidR="00E90836" w:rsidRPr="00991726" w:rsidRDefault="00E90836" w:rsidP="009118F5">
            <w:r w:rsidRPr="00991726">
              <w:t>Open source </w:t>
            </w:r>
          </w:p>
        </w:tc>
        <w:tc>
          <w:tcPr>
            <w:tcW w:w="6521" w:type="dxa"/>
          </w:tcPr>
          <w:p w14:paraId="5016D26B" w14:textId="57AFC8C8" w:rsidR="00E90836" w:rsidRPr="00991726" w:rsidRDefault="00E90836" w:rsidP="009118F5">
            <w:r w:rsidRPr="00991726">
              <w:t>De source code moet openbaar toegankelijk zijn en iedereen moet het kunnen gebruiken en/of aanpassen.</w:t>
            </w:r>
          </w:p>
        </w:tc>
      </w:tr>
      <w:tr w:rsidR="00E90836" w:rsidRPr="00991726" w14:paraId="41AC1CFB" w14:textId="03BDEC79" w:rsidTr="00E90836">
        <w:tc>
          <w:tcPr>
            <w:tcW w:w="3652" w:type="dxa"/>
          </w:tcPr>
          <w:p w14:paraId="2740F2A0" w14:textId="2FD9EFDF" w:rsidR="00E90836" w:rsidRPr="00991726" w:rsidRDefault="00E90836" w:rsidP="009118F5">
            <w:r w:rsidRPr="00991726">
              <w:t>De gebruiker moet historische run kunnen openen en afspelen </w:t>
            </w:r>
          </w:p>
        </w:tc>
        <w:tc>
          <w:tcPr>
            <w:tcW w:w="6521" w:type="dxa"/>
          </w:tcPr>
          <w:p w14:paraId="01A8BECB" w14:textId="62818B8F" w:rsidR="00E90836" w:rsidRPr="00991726" w:rsidRDefault="00E90836" w:rsidP="009118F5">
            <w:r w:rsidRPr="00991726">
              <w:t>Elke run moet kunnen worden opgeslagen en teruggespeeld worden wanneer de gebruiker dit wil.</w:t>
            </w:r>
          </w:p>
        </w:tc>
      </w:tr>
      <w:tr w:rsidR="00E90836" w:rsidRPr="00991726" w14:paraId="0C86D3A1" w14:textId="43CAA6B0" w:rsidTr="00E90836">
        <w:tc>
          <w:tcPr>
            <w:tcW w:w="3652" w:type="dxa"/>
          </w:tcPr>
          <w:p w14:paraId="02E09B9C" w14:textId="56D3F947" w:rsidR="00E90836" w:rsidRPr="00991726" w:rsidRDefault="00E90836" w:rsidP="009118F5">
            <w:r w:rsidRPr="00991726">
              <w:t>De gebruiker moet resultaten van een run kunnen opslaan </w:t>
            </w:r>
          </w:p>
        </w:tc>
        <w:tc>
          <w:tcPr>
            <w:tcW w:w="6521" w:type="dxa"/>
          </w:tcPr>
          <w:p w14:paraId="7DBE671E" w14:textId="5A1A7FC8" w:rsidR="00E90836" w:rsidRPr="00991726" w:rsidRDefault="00E90836" w:rsidP="009118F5">
            <w:r w:rsidRPr="00991726">
              <w:t>De resultaten van een run moeten opgeslagen kunnen worden voor later gebruik.</w:t>
            </w:r>
          </w:p>
        </w:tc>
      </w:tr>
      <w:tr w:rsidR="00E90836" w:rsidRPr="00991726" w14:paraId="08251DB7" w14:textId="79E701D8" w:rsidTr="00E90836">
        <w:tc>
          <w:tcPr>
            <w:tcW w:w="3652" w:type="dxa"/>
          </w:tcPr>
          <w:p w14:paraId="2B7176EB" w14:textId="1D0F0CA2" w:rsidR="00E90836" w:rsidRPr="00991726" w:rsidRDefault="00E90836" w:rsidP="009118F5">
            <w:r w:rsidRPr="00991726">
              <w:t>De simulatie moet simuleren van 2025 tot 30 jaar in de toekomst </w:t>
            </w:r>
          </w:p>
        </w:tc>
        <w:tc>
          <w:tcPr>
            <w:tcW w:w="6521" w:type="dxa"/>
          </w:tcPr>
          <w:p w14:paraId="3AEBEE63" w14:textId="1AD8D8E1" w:rsidR="00E90836" w:rsidRPr="00991726" w:rsidRDefault="00E90836" w:rsidP="009118F5">
            <w:r w:rsidRPr="00991726">
              <w:t>Een run moet vanaf jaar 0 (in dit geval is 2025 jaar 0) tot 30 jaar in de toekomst kunnen simuleren.</w:t>
            </w:r>
          </w:p>
        </w:tc>
      </w:tr>
      <w:tr w:rsidR="00E90836" w:rsidRPr="00991726" w14:paraId="710812B9" w14:textId="35CF9CF5" w:rsidTr="00E90836">
        <w:tc>
          <w:tcPr>
            <w:tcW w:w="3652" w:type="dxa"/>
          </w:tcPr>
          <w:p w14:paraId="12F1AF7A" w14:textId="57E3FADF" w:rsidR="00E90836" w:rsidRPr="00991726" w:rsidRDefault="00E90836" w:rsidP="009118F5">
            <w:r w:rsidRPr="00991726">
              <w:t>De simulatie moet vanuit een browser benaderd kunnen worden op een pc/tablet </w:t>
            </w:r>
          </w:p>
        </w:tc>
        <w:tc>
          <w:tcPr>
            <w:tcW w:w="6521" w:type="dxa"/>
          </w:tcPr>
          <w:p w14:paraId="5CE5A56C" w14:textId="16F980BF" w:rsidR="00E90836" w:rsidRPr="00991726" w:rsidRDefault="00E90836" w:rsidP="009118F5">
            <w:r w:rsidRPr="00991726">
              <w:t>De gebruiker moet de simulatie kunnen runnen vanuit een browser op zijn computer/laptop/tablet en niet vanaf een mobiele telefoon.</w:t>
            </w:r>
          </w:p>
        </w:tc>
      </w:tr>
      <w:tr w:rsidR="00E90836" w:rsidRPr="00991726" w14:paraId="22B6CFAA" w14:textId="42FB0DC9" w:rsidTr="00E90836">
        <w:tc>
          <w:tcPr>
            <w:tcW w:w="3652" w:type="dxa"/>
          </w:tcPr>
          <w:p w14:paraId="2E6B8000" w14:textId="5A497703" w:rsidR="00E90836" w:rsidRPr="00991726" w:rsidRDefault="00E90836" w:rsidP="009118F5">
            <w:r w:rsidRPr="00991726">
              <w:t>Een gebruiker moet variabelen in kunnen stellen voor een run </w:t>
            </w:r>
          </w:p>
        </w:tc>
        <w:tc>
          <w:tcPr>
            <w:tcW w:w="6521" w:type="dxa"/>
          </w:tcPr>
          <w:p w14:paraId="6D1A3D84" w14:textId="29639C90" w:rsidR="00E90836" w:rsidRPr="00991726" w:rsidRDefault="00E90836" w:rsidP="009118F5">
            <w:r w:rsidRPr="00991726">
              <w:t>De gebruiker moet verschillende waardes</w:t>
            </w:r>
            <w:ins w:id="10" w:author="Steven Haveman" w:date="2025-04-25T10:01:00Z" w16du:dateUtc="2025-04-25T08:01:00Z">
              <w:r w:rsidR="00524BC3">
                <w:t xml:space="preserve"> in</w:t>
              </w:r>
            </w:ins>
            <w:r w:rsidRPr="00991726">
              <w:t xml:space="preserve"> kunnen stellen </w:t>
            </w:r>
            <w:ins w:id="11" w:author="Steven Haveman" w:date="2025-04-25T10:01:00Z" w16du:dateUtc="2025-04-25T08:01:00Z">
              <w:r w:rsidR="00524BC3">
                <w:t xml:space="preserve">vooraf en </w:t>
              </w:r>
            </w:ins>
            <w:r w:rsidRPr="00991726">
              <w:t>tijdens een run.</w:t>
            </w:r>
          </w:p>
        </w:tc>
      </w:tr>
      <w:tr w:rsidR="00E90836" w:rsidRPr="00991726" w14:paraId="742D902E" w14:textId="7DB1D231" w:rsidTr="00E90836">
        <w:tc>
          <w:tcPr>
            <w:tcW w:w="3652" w:type="dxa"/>
          </w:tcPr>
          <w:p w14:paraId="78DE3A69" w14:textId="13013CEF" w:rsidR="00E90836" w:rsidRPr="00991726" w:rsidRDefault="00E90836" w:rsidP="009118F5">
            <w:r w:rsidRPr="00991726">
              <w:t>De gebruiker moet met een agent kunnen praten via een chat </w:t>
            </w:r>
          </w:p>
        </w:tc>
        <w:tc>
          <w:tcPr>
            <w:tcW w:w="6521" w:type="dxa"/>
          </w:tcPr>
          <w:p w14:paraId="0073C3DC" w14:textId="70F8929F" w:rsidR="00E90836" w:rsidRPr="00991726" w:rsidRDefault="00E90836" w:rsidP="009118F5">
            <w:r w:rsidRPr="00991726">
              <w:t>Het moet mogelijk zijn voor een gebruiker om met een gesimuleerde bewoner te kunnen praten.</w:t>
            </w:r>
          </w:p>
        </w:tc>
      </w:tr>
      <w:tr w:rsidR="00E90836" w:rsidRPr="00991726" w14:paraId="78E14F73" w14:textId="1F173BDE" w:rsidTr="00E90836">
        <w:tc>
          <w:tcPr>
            <w:tcW w:w="3652" w:type="dxa"/>
          </w:tcPr>
          <w:p w14:paraId="72A94D07" w14:textId="76B1E337" w:rsidR="00E90836" w:rsidRPr="00991726" w:rsidRDefault="00E90836" w:rsidP="009118F5">
            <w:r w:rsidRPr="00991726">
              <w:t>Buurtbewoners simuleren </w:t>
            </w:r>
          </w:p>
        </w:tc>
        <w:tc>
          <w:tcPr>
            <w:tcW w:w="6521" w:type="dxa"/>
          </w:tcPr>
          <w:p w14:paraId="63FCEB72" w14:textId="21B7B492" w:rsidR="00E90836" w:rsidRPr="00991726" w:rsidRDefault="00E90836" w:rsidP="009118F5">
            <w:r w:rsidRPr="00991726">
              <w:t>Personen moeten worden gesimuleerd worden.</w:t>
            </w:r>
          </w:p>
        </w:tc>
      </w:tr>
      <w:tr w:rsidR="00E90836" w:rsidRPr="00991726" w14:paraId="3F0D3DBF" w14:textId="665D7A62" w:rsidTr="00E90836">
        <w:tc>
          <w:tcPr>
            <w:tcW w:w="3652" w:type="dxa"/>
          </w:tcPr>
          <w:p w14:paraId="3DFE8252" w14:textId="7A06A778" w:rsidR="00E90836" w:rsidRPr="00991726" w:rsidRDefault="00E90836" w:rsidP="009118F5">
            <w:r w:rsidRPr="00991726">
              <w:t>Huishoudens simuleren </w:t>
            </w:r>
          </w:p>
        </w:tc>
        <w:tc>
          <w:tcPr>
            <w:tcW w:w="6521" w:type="dxa"/>
          </w:tcPr>
          <w:p w14:paraId="67DA5C21" w14:textId="2F069E4F" w:rsidR="00E90836" w:rsidRPr="00991726" w:rsidRDefault="00E90836" w:rsidP="009118F5">
            <w:r w:rsidRPr="00991726">
              <w:t>Huishoudens moeten gesimuleerd worden.</w:t>
            </w:r>
          </w:p>
        </w:tc>
      </w:tr>
      <w:tr w:rsidR="00E90836" w:rsidRPr="00991726" w14:paraId="6C4B720A" w14:textId="77D37734" w:rsidTr="00E90836">
        <w:tc>
          <w:tcPr>
            <w:tcW w:w="3652" w:type="dxa"/>
          </w:tcPr>
          <w:p w14:paraId="3BB7A501" w14:textId="2562DAED" w:rsidR="00E90836" w:rsidRPr="00991726" w:rsidRDefault="00E90836" w:rsidP="009118F5">
            <w:r w:rsidRPr="00991726">
              <w:t>Agents kunnen op echte data gebaseerd worden </w:t>
            </w:r>
          </w:p>
        </w:tc>
        <w:tc>
          <w:tcPr>
            <w:tcW w:w="6521" w:type="dxa"/>
          </w:tcPr>
          <w:p w14:paraId="0F41D9C1" w14:textId="0C0E760F" w:rsidR="00E90836" w:rsidRPr="00991726" w:rsidRDefault="00E90836" w:rsidP="009118F5">
            <w:r w:rsidRPr="00991726">
              <w:t xml:space="preserve">De gesimuleerde buurtbewoners zijn mogelijk op echte data gebaseerd. </w:t>
            </w:r>
          </w:p>
        </w:tc>
      </w:tr>
      <w:tr w:rsidR="00E90836" w:rsidRPr="00991726" w14:paraId="1B9D95BE" w14:textId="04E5B592" w:rsidTr="00E90836">
        <w:tc>
          <w:tcPr>
            <w:tcW w:w="3652" w:type="dxa"/>
          </w:tcPr>
          <w:p w14:paraId="0ADAA46F" w14:textId="07865F69" w:rsidR="00E90836" w:rsidRPr="00991726" w:rsidRDefault="00E90836" w:rsidP="009118F5">
            <w:r w:rsidRPr="00991726">
              <w:t>AI-based agents </w:t>
            </w:r>
          </w:p>
        </w:tc>
        <w:tc>
          <w:tcPr>
            <w:tcW w:w="6521" w:type="dxa"/>
          </w:tcPr>
          <w:p w14:paraId="00E2E5FC" w14:textId="0279CB03" w:rsidR="00E90836" w:rsidRPr="00991726" w:rsidRDefault="00E90836" w:rsidP="009118F5">
            <w:r w:rsidRPr="00991726">
              <w:t>De agents moeten AI-based zijn.</w:t>
            </w:r>
          </w:p>
        </w:tc>
      </w:tr>
      <w:tr w:rsidR="00E90836" w:rsidRPr="00991726" w14:paraId="7C621969" w14:textId="11F52284" w:rsidTr="00E90836">
        <w:tc>
          <w:tcPr>
            <w:tcW w:w="3652" w:type="dxa"/>
          </w:tcPr>
          <w:p w14:paraId="7C501DBD" w14:textId="5A75D491" w:rsidR="00E90836" w:rsidRPr="00991726" w:rsidRDefault="00E90836" w:rsidP="009118F5">
            <w:r w:rsidRPr="00991726">
              <w:t>Agents vertonen complex gedrag  </w:t>
            </w:r>
          </w:p>
        </w:tc>
        <w:tc>
          <w:tcPr>
            <w:tcW w:w="6521" w:type="dxa"/>
          </w:tcPr>
          <w:p w14:paraId="2891CC94" w14:textId="3E438B14" w:rsidR="00E90836" w:rsidRPr="00991726" w:rsidRDefault="00E90836" w:rsidP="009118F5">
            <w:r w:rsidRPr="00991726">
              <w:t xml:space="preserve">Het gedrag van de agents moeten afhankelijk zijn van verschillende factoren. </w:t>
            </w:r>
          </w:p>
        </w:tc>
      </w:tr>
      <w:tr w:rsidR="00E90836" w:rsidRPr="00991726" w14:paraId="18A5DFE6" w14:textId="3CDCCAAE" w:rsidTr="00E90836">
        <w:tc>
          <w:tcPr>
            <w:tcW w:w="3652" w:type="dxa"/>
          </w:tcPr>
          <w:p w14:paraId="48C126FD" w14:textId="2E8B36CC" w:rsidR="00E90836" w:rsidRPr="00991726" w:rsidRDefault="00E90836" w:rsidP="009118F5">
            <w:r w:rsidRPr="00991726">
              <w:t>Tool kan data van een run opslaan </w:t>
            </w:r>
          </w:p>
        </w:tc>
        <w:tc>
          <w:tcPr>
            <w:tcW w:w="6521" w:type="dxa"/>
          </w:tcPr>
          <w:p w14:paraId="3501945F" w14:textId="7D8F268F" w:rsidR="00E90836" w:rsidRPr="00991726" w:rsidRDefault="00E90836" w:rsidP="009118F5">
            <w:r w:rsidRPr="00991726">
              <w:t>De data van een run moet opgeslagen kunnen worden.</w:t>
            </w:r>
          </w:p>
        </w:tc>
      </w:tr>
    </w:tbl>
    <w:p w14:paraId="62967942" w14:textId="77777777" w:rsidR="00E251BB" w:rsidRPr="00991726" w:rsidRDefault="00E251BB" w:rsidP="00A43FBD"/>
    <w:p w14:paraId="7AC5D1DC" w14:textId="71FFDDE4" w:rsidR="009A57E7" w:rsidRPr="00991726" w:rsidRDefault="009A57E7" w:rsidP="009A57E7">
      <w:pPr>
        <w:pStyle w:val="Caption"/>
        <w:keepNext/>
      </w:pPr>
      <w:r w:rsidRPr="00991726">
        <w:t xml:space="preserve">Tabel </w:t>
      </w:r>
      <w:r w:rsidRPr="00991726">
        <w:fldChar w:fldCharType="begin"/>
      </w:r>
      <w:r w:rsidRPr="00991726">
        <w:instrText xml:space="preserve"> SEQ Tabel \* ARABIC </w:instrText>
      </w:r>
      <w:r w:rsidRPr="00991726">
        <w:fldChar w:fldCharType="separate"/>
      </w:r>
      <w:r w:rsidR="00265416" w:rsidRPr="00991726">
        <w:t>3</w:t>
      </w:r>
      <w:r w:rsidRPr="00991726">
        <w:fldChar w:fldCharType="end"/>
      </w:r>
      <w:r w:rsidRPr="00991726">
        <w:t xml:space="preserve"> Non-functional requirements</w:t>
      </w:r>
    </w:p>
    <w:tbl>
      <w:tblPr>
        <w:tblStyle w:val="TableGrid"/>
        <w:tblW w:w="10173" w:type="dxa"/>
        <w:tblLook w:val="04A0" w:firstRow="1" w:lastRow="0" w:firstColumn="1" w:lastColumn="0" w:noHBand="0" w:noVBand="1"/>
      </w:tblPr>
      <w:tblGrid>
        <w:gridCol w:w="3652"/>
        <w:gridCol w:w="6521"/>
      </w:tblGrid>
      <w:tr w:rsidR="00E90836" w:rsidRPr="00991726" w14:paraId="37F58A44" w14:textId="7B6C6315" w:rsidTr="00E90836">
        <w:tc>
          <w:tcPr>
            <w:tcW w:w="3652" w:type="dxa"/>
          </w:tcPr>
          <w:p w14:paraId="084905A7" w14:textId="22F3FA30" w:rsidR="00E90836" w:rsidRPr="00991726" w:rsidRDefault="00E90836" w:rsidP="00A43FBD">
            <w:pPr>
              <w:rPr>
                <w:b/>
                <w:bCs/>
              </w:rPr>
            </w:pPr>
            <w:r w:rsidRPr="00991726">
              <w:rPr>
                <w:b/>
                <w:bCs/>
              </w:rPr>
              <w:t xml:space="preserve">Non-functional requirements </w:t>
            </w:r>
          </w:p>
        </w:tc>
        <w:tc>
          <w:tcPr>
            <w:tcW w:w="6521" w:type="dxa"/>
          </w:tcPr>
          <w:p w14:paraId="746A957B" w14:textId="0B5F49A7" w:rsidR="00E90836" w:rsidRPr="00991726" w:rsidRDefault="00E90836" w:rsidP="00A43FBD">
            <w:pPr>
              <w:rPr>
                <w:b/>
                <w:bCs/>
              </w:rPr>
            </w:pPr>
            <w:r w:rsidRPr="00991726">
              <w:rPr>
                <w:b/>
                <w:bCs/>
              </w:rPr>
              <w:t>Toelichting</w:t>
            </w:r>
          </w:p>
        </w:tc>
      </w:tr>
      <w:tr w:rsidR="00E90836" w:rsidRPr="00991726" w14:paraId="3D9139D4" w14:textId="20FADAA5" w:rsidTr="00E90836">
        <w:tc>
          <w:tcPr>
            <w:tcW w:w="3652" w:type="dxa"/>
          </w:tcPr>
          <w:p w14:paraId="61740358" w14:textId="22D6B335" w:rsidR="00E90836" w:rsidRPr="00991726" w:rsidRDefault="00E90836" w:rsidP="00E251BB">
            <w:r w:rsidRPr="00991726">
              <w:t>Gebruiksvriendelijk  </w:t>
            </w:r>
          </w:p>
        </w:tc>
        <w:tc>
          <w:tcPr>
            <w:tcW w:w="6521" w:type="dxa"/>
          </w:tcPr>
          <w:p w14:paraId="3AB1442D" w14:textId="4E2A36DD" w:rsidR="00E90836" w:rsidRPr="00991726" w:rsidRDefault="00E90836" w:rsidP="00E251BB">
            <w:r w:rsidRPr="00991726">
              <w:t>-</w:t>
            </w:r>
          </w:p>
        </w:tc>
      </w:tr>
      <w:tr w:rsidR="00E90836" w:rsidRPr="00991726" w14:paraId="470452D5" w14:textId="4496B45C" w:rsidTr="00E90836">
        <w:tc>
          <w:tcPr>
            <w:tcW w:w="3652" w:type="dxa"/>
          </w:tcPr>
          <w:p w14:paraId="1FACB47C" w14:textId="701DE409" w:rsidR="00E90836" w:rsidRPr="00991726" w:rsidRDefault="00E90836" w:rsidP="00E251BB">
            <w:r w:rsidRPr="00991726">
              <w:t>Schaalbaar </w:t>
            </w:r>
          </w:p>
        </w:tc>
        <w:tc>
          <w:tcPr>
            <w:tcW w:w="6521" w:type="dxa"/>
          </w:tcPr>
          <w:p w14:paraId="3F94B584" w14:textId="69A09FBE" w:rsidR="00E90836" w:rsidRPr="00991726" w:rsidRDefault="00E90836" w:rsidP="00E251BB">
            <w:r w:rsidRPr="00991726">
              <w:t xml:space="preserve">De code moet zodanig opgezet worden dat het uitgebreid moet kunnen worden. </w:t>
            </w:r>
          </w:p>
        </w:tc>
      </w:tr>
      <w:tr w:rsidR="00E90836" w:rsidRPr="00991726" w14:paraId="59440660" w14:textId="53412F16" w:rsidTr="00E90836">
        <w:tc>
          <w:tcPr>
            <w:tcW w:w="3652" w:type="dxa"/>
          </w:tcPr>
          <w:p w14:paraId="0BEA92F8" w14:textId="45C22CF3" w:rsidR="00E90836" w:rsidRPr="00991726" w:rsidRDefault="00E90836" w:rsidP="00E251BB">
            <w:r w:rsidRPr="00991726">
              <w:t>Uptime  </w:t>
            </w:r>
          </w:p>
        </w:tc>
        <w:tc>
          <w:tcPr>
            <w:tcW w:w="6521" w:type="dxa"/>
          </w:tcPr>
          <w:p w14:paraId="4114E28D" w14:textId="18508FAC" w:rsidR="00E90836" w:rsidRPr="00991726" w:rsidRDefault="00E90836" w:rsidP="00E251BB"/>
        </w:tc>
      </w:tr>
      <w:tr w:rsidR="00E90836" w:rsidRPr="00991726" w14:paraId="31F715AE" w14:textId="6512AD6B" w:rsidTr="00E90836">
        <w:tc>
          <w:tcPr>
            <w:tcW w:w="3652" w:type="dxa"/>
          </w:tcPr>
          <w:p w14:paraId="7623758B" w14:textId="6F0787FA" w:rsidR="00E90836" w:rsidRPr="00991726" w:rsidRDefault="00E90836" w:rsidP="00E251BB">
            <w:r w:rsidRPr="00991726">
              <w:t>Parameters moeten aanpasbaar zijn  </w:t>
            </w:r>
          </w:p>
        </w:tc>
        <w:tc>
          <w:tcPr>
            <w:tcW w:w="6521" w:type="dxa"/>
          </w:tcPr>
          <w:p w14:paraId="496139E6" w14:textId="06A5E58F" w:rsidR="00E90836" w:rsidRPr="00991726" w:rsidRDefault="00E90836" w:rsidP="00E251BB">
            <w:r w:rsidRPr="00991726">
              <w:t>De variabelen van een simulatie moeten aangepast kunnen worden.</w:t>
            </w:r>
          </w:p>
        </w:tc>
      </w:tr>
      <w:tr w:rsidR="00E90836" w:rsidRPr="00991726" w14:paraId="287327D3" w14:textId="7A523BB8" w:rsidTr="00E90836">
        <w:tc>
          <w:tcPr>
            <w:tcW w:w="3652" w:type="dxa"/>
          </w:tcPr>
          <w:p w14:paraId="0DE1A94E" w14:textId="64CB825F" w:rsidR="00E90836" w:rsidRPr="00991726" w:rsidRDefault="00E90836" w:rsidP="00E251BB">
            <w:r w:rsidRPr="00991726">
              <w:t>Variabelen moeten over de tijd inzichtelijk gemaakt worden  </w:t>
            </w:r>
          </w:p>
        </w:tc>
        <w:tc>
          <w:tcPr>
            <w:tcW w:w="6521" w:type="dxa"/>
          </w:tcPr>
          <w:p w14:paraId="2528C751" w14:textId="15B6919D" w:rsidR="00E90836" w:rsidRPr="00991726" w:rsidRDefault="00E90836" w:rsidP="00E251BB">
            <w:r w:rsidRPr="00991726">
              <w:t>Er moet een rapportage uitgedraaid kunnen worden van een run.</w:t>
            </w:r>
          </w:p>
        </w:tc>
      </w:tr>
      <w:tr w:rsidR="00E90836" w:rsidRPr="00991726" w14:paraId="454DBDE6" w14:textId="44FC69D3" w:rsidTr="00E90836">
        <w:tc>
          <w:tcPr>
            <w:tcW w:w="3652" w:type="dxa"/>
          </w:tcPr>
          <w:p w14:paraId="5CF96383" w14:textId="527AEB7B" w:rsidR="00E90836" w:rsidRPr="00991726" w:rsidRDefault="00E90836" w:rsidP="00E251BB">
            <w:r w:rsidRPr="00991726">
              <w:t>WCAG-richtlijnen voor de interface </w:t>
            </w:r>
          </w:p>
        </w:tc>
        <w:tc>
          <w:tcPr>
            <w:tcW w:w="6521" w:type="dxa"/>
          </w:tcPr>
          <w:p w14:paraId="666B8156" w14:textId="0B28A7CB" w:rsidR="00E90836" w:rsidRPr="00991726" w:rsidRDefault="00E90836" w:rsidP="00E251BB">
            <w:r w:rsidRPr="00991726">
              <w:t>De user interface (UI) moet aan de WCAG-richtlijnen voldoen.</w:t>
            </w:r>
          </w:p>
        </w:tc>
      </w:tr>
      <w:tr w:rsidR="00E90836" w:rsidRPr="00991726" w14:paraId="1742CE00" w14:textId="7140401F" w:rsidTr="00E90836">
        <w:tc>
          <w:tcPr>
            <w:tcW w:w="3652" w:type="dxa"/>
          </w:tcPr>
          <w:p w14:paraId="131FAF3A" w14:textId="78E59742" w:rsidR="00E90836" w:rsidRPr="00991726" w:rsidRDefault="00E90836" w:rsidP="00E251BB">
            <w:r w:rsidRPr="00991726">
              <w:t>(Visueel) bedrijfsstijlen ondersteunen </w:t>
            </w:r>
          </w:p>
        </w:tc>
        <w:tc>
          <w:tcPr>
            <w:tcW w:w="6521" w:type="dxa"/>
          </w:tcPr>
          <w:p w14:paraId="4191F3CD" w14:textId="276375CA" w:rsidR="00E90836" w:rsidRPr="00991726" w:rsidRDefault="00E90836" w:rsidP="00E251BB">
            <w:r w:rsidRPr="00991726">
              <w:t>-</w:t>
            </w:r>
          </w:p>
        </w:tc>
      </w:tr>
    </w:tbl>
    <w:p w14:paraId="45E0F499" w14:textId="77777777" w:rsidR="00E251BB" w:rsidRPr="00991726" w:rsidRDefault="00E251BB" w:rsidP="00A43FBD"/>
    <w:p w14:paraId="3C5816E6" w14:textId="0372DBD6" w:rsidR="009A57E7" w:rsidRPr="00991726" w:rsidRDefault="009A57E7" w:rsidP="009A57E7">
      <w:pPr>
        <w:pStyle w:val="Caption"/>
        <w:keepNext/>
      </w:pPr>
      <w:r w:rsidRPr="00991726">
        <w:t xml:space="preserve">Tabel </w:t>
      </w:r>
      <w:r w:rsidRPr="00991726">
        <w:fldChar w:fldCharType="begin"/>
      </w:r>
      <w:r w:rsidRPr="00991726">
        <w:instrText xml:space="preserve"> SEQ Tabel \* ARABIC </w:instrText>
      </w:r>
      <w:r w:rsidRPr="00991726">
        <w:fldChar w:fldCharType="separate"/>
      </w:r>
      <w:r w:rsidR="00265416" w:rsidRPr="00991726">
        <w:t>4</w:t>
      </w:r>
      <w:r w:rsidRPr="00991726">
        <w:fldChar w:fldCharType="end"/>
      </w:r>
      <w:r w:rsidRPr="00991726">
        <w:t xml:space="preserve"> Proces gerelateerde requirements</w:t>
      </w:r>
    </w:p>
    <w:tbl>
      <w:tblPr>
        <w:tblW w:w="10204"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83"/>
        <w:gridCol w:w="6521"/>
      </w:tblGrid>
      <w:tr w:rsidR="00E90836" w:rsidRPr="00991726" w14:paraId="7F726ADA" w14:textId="57839E88" w:rsidTr="00E90836">
        <w:trPr>
          <w:trHeight w:val="300"/>
        </w:trPr>
        <w:tc>
          <w:tcPr>
            <w:tcW w:w="3683" w:type="dxa"/>
            <w:shd w:val="clear" w:color="auto" w:fill="auto"/>
            <w:hideMark/>
          </w:tcPr>
          <w:p w14:paraId="5E1FA7BA" w14:textId="5C6ADEEE" w:rsidR="00E90836" w:rsidRPr="00991726" w:rsidRDefault="00E90836" w:rsidP="00B750BD">
            <w:pPr>
              <w:rPr>
                <w:b/>
                <w:bCs/>
              </w:rPr>
            </w:pPr>
            <w:r w:rsidRPr="00991726">
              <w:rPr>
                <w:b/>
                <w:bCs/>
              </w:rPr>
              <w:t>Proces gerelateerde requirements</w:t>
            </w:r>
          </w:p>
        </w:tc>
        <w:tc>
          <w:tcPr>
            <w:tcW w:w="6521" w:type="dxa"/>
          </w:tcPr>
          <w:p w14:paraId="62A9D575" w14:textId="4ED3EBC2" w:rsidR="00E90836" w:rsidRPr="00991726" w:rsidRDefault="00E90836" w:rsidP="00B750BD">
            <w:pPr>
              <w:rPr>
                <w:b/>
                <w:bCs/>
              </w:rPr>
            </w:pPr>
            <w:r w:rsidRPr="00991726">
              <w:rPr>
                <w:b/>
                <w:bCs/>
              </w:rPr>
              <w:t xml:space="preserve"> Toelichting</w:t>
            </w:r>
          </w:p>
        </w:tc>
      </w:tr>
      <w:tr w:rsidR="00E90836" w:rsidRPr="00991726" w14:paraId="5DC57AE9" w14:textId="2C8B15A9" w:rsidTr="00E90836">
        <w:trPr>
          <w:trHeight w:val="300"/>
        </w:trPr>
        <w:tc>
          <w:tcPr>
            <w:tcW w:w="3683" w:type="dxa"/>
            <w:shd w:val="clear" w:color="auto" w:fill="auto"/>
            <w:hideMark/>
          </w:tcPr>
          <w:p w14:paraId="637A16B1" w14:textId="77777777" w:rsidR="00E90836" w:rsidRPr="00991726" w:rsidRDefault="00E90836" w:rsidP="00B750BD">
            <w:r w:rsidRPr="00991726">
              <w:t>Prototype </w:t>
            </w:r>
          </w:p>
        </w:tc>
        <w:tc>
          <w:tcPr>
            <w:tcW w:w="6521" w:type="dxa"/>
          </w:tcPr>
          <w:p w14:paraId="3D120F97" w14:textId="490DC64E" w:rsidR="00E90836" w:rsidRPr="00991726" w:rsidRDefault="00E90836" w:rsidP="0007549A">
            <w:r w:rsidRPr="00991726">
              <w:t>Er moet een prototype gedemonstreerd worden voor het daadwerkelijke product wordt aangeleverd.</w:t>
            </w:r>
          </w:p>
        </w:tc>
      </w:tr>
      <w:tr w:rsidR="00E90836" w:rsidRPr="00991726" w14:paraId="06C6E128" w14:textId="70AADB44" w:rsidTr="00E90836">
        <w:trPr>
          <w:trHeight w:val="300"/>
        </w:trPr>
        <w:tc>
          <w:tcPr>
            <w:tcW w:w="3683" w:type="dxa"/>
            <w:shd w:val="clear" w:color="auto" w:fill="auto"/>
            <w:hideMark/>
          </w:tcPr>
          <w:p w14:paraId="7C092B16" w14:textId="77777777" w:rsidR="00E90836" w:rsidRPr="00991726" w:rsidRDefault="00E90836" w:rsidP="00B750BD">
            <w:r w:rsidRPr="00991726">
              <w:t>Verantwoordingsdocument (Documentatie van gemaakte keuzes) </w:t>
            </w:r>
          </w:p>
        </w:tc>
        <w:tc>
          <w:tcPr>
            <w:tcW w:w="6521" w:type="dxa"/>
          </w:tcPr>
          <w:p w14:paraId="3159BA84" w14:textId="0132E189" w:rsidR="00E90836" w:rsidRPr="00991726" w:rsidRDefault="00E90836" w:rsidP="0007549A">
            <w:r w:rsidRPr="00991726">
              <w:t>Er moet een algemene documentatie van de gemaakte keuzes opgeleverd worden, hierin worden deze keuzes verantwoord en toegelicht.</w:t>
            </w:r>
          </w:p>
        </w:tc>
      </w:tr>
      <w:tr w:rsidR="00E90836" w:rsidRPr="00991726" w14:paraId="3F1C93A7" w14:textId="60B98E3C" w:rsidTr="00E90836">
        <w:trPr>
          <w:trHeight w:val="300"/>
        </w:trPr>
        <w:tc>
          <w:tcPr>
            <w:tcW w:w="3683" w:type="dxa"/>
            <w:shd w:val="clear" w:color="auto" w:fill="auto"/>
            <w:hideMark/>
          </w:tcPr>
          <w:p w14:paraId="16B8803E" w14:textId="77777777" w:rsidR="00E90836" w:rsidRPr="00991726" w:rsidRDefault="00E90836" w:rsidP="00B750BD">
            <w:r w:rsidRPr="00991726">
              <w:t>(Class) diagram van de software </w:t>
            </w:r>
          </w:p>
        </w:tc>
        <w:tc>
          <w:tcPr>
            <w:tcW w:w="6521" w:type="dxa"/>
          </w:tcPr>
          <w:p w14:paraId="0D2778AB" w14:textId="7C972779" w:rsidR="00E90836" w:rsidRPr="00991726" w:rsidRDefault="00E90836" w:rsidP="0007549A">
            <w:r w:rsidRPr="00991726">
              <w:t>Het proces van de code moet worden gemodelleerd worden in een soort decision diagram of flowchart.</w:t>
            </w:r>
          </w:p>
        </w:tc>
      </w:tr>
      <w:tr w:rsidR="00524BC3" w:rsidRPr="00991726" w14:paraId="40D7C741" w14:textId="77777777" w:rsidTr="00E90836">
        <w:trPr>
          <w:trHeight w:val="300"/>
          <w:ins w:id="12" w:author="Steven Haveman" w:date="2025-04-25T10:06:00Z"/>
        </w:trPr>
        <w:tc>
          <w:tcPr>
            <w:tcW w:w="3683" w:type="dxa"/>
            <w:shd w:val="clear" w:color="auto" w:fill="auto"/>
          </w:tcPr>
          <w:p w14:paraId="1A075B77" w14:textId="1337404C" w:rsidR="00524BC3" w:rsidRPr="00991726" w:rsidRDefault="00524BC3" w:rsidP="00B750BD">
            <w:pPr>
              <w:rPr>
                <w:ins w:id="13" w:author="Steven Haveman" w:date="2025-04-25T10:06:00Z" w16du:dateUtc="2025-04-25T08:06:00Z"/>
              </w:rPr>
            </w:pPr>
            <w:ins w:id="14" w:author="Steven Haveman" w:date="2025-04-25T10:06:00Z" w16du:dateUtc="2025-04-25T08:06:00Z">
              <w:r>
                <w:t>Code</w:t>
              </w:r>
            </w:ins>
            <w:ins w:id="15" w:author="Steven Haveman" w:date="2025-04-25T10:07:00Z" w16du:dateUtc="2025-04-25T08:07:00Z">
              <w:r>
                <w:t>-</w:t>
              </w:r>
              <w:proofErr w:type="spellStart"/>
              <w:r>
                <w:t>guidelines</w:t>
              </w:r>
            </w:ins>
            <w:proofErr w:type="spellEnd"/>
          </w:p>
        </w:tc>
        <w:tc>
          <w:tcPr>
            <w:tcW w:w="6521" w:type="dxa"/>
          </w:tcPr>
          <w:p w14:paraId="437135B8" w14:textId="77777777" w:rsidR="00524BC3" w:rsidRDefault="00524BC3" w:rsidP="0007549A">
            <w:pPr>
              <w:rPr>
                <w:ins w:id="16" w:author="Steven Haveman" w:date="2025-04-25T10:07:00Z" w16du:dateUtc="2025-04-25T08:07:00Z"/>
              </w:rPr>
            </w:pPr>
            <w:ins w:id="17" w:author="Steven Haveman" w:date="2025-04-25T10:07:00Z" w16du:dateUtc="2025-04-25T08:07:00Z">
              <w:r>
                <w:t>Engels</w:t>
              </w:r>
            </w:ins>
          </w:p>
          <w:p w14:paraId="274C9AB5" w14:textId="3F47369D" w:rsidR="00524BC3" w:rsidRPr="00991726" w:rsidRDefault="00524BC3">
            <w:pPr>
              <w:pStyle w:val="ListParagraph"/>
              <w:numPr>
                <w:ilvl w:val="0"/>
                <w:numId w:val="42"/>
              </w:numPr>
              <w:rPr>
                <w:ins w:id="18" w:author="Steven Haveman" w:date="2025-04-25T10:06:00Z" w16du:dateUtc="2025-04-25T08:06:00Z"/>
              </w:rPr>
              <w:pPrChange w:id="19" w:author="Steven Haveman" w:date="2025-04-25T10:07:00Z" w16du:dateUtc="2025-04-25T08:07:00Z">
                <w:pPr/>
              </w:pPrChange>
            </w:pPr>
            <w:ins w:id="20" w:author="Steven Haveman" w:date="2025-04-25T10:07:00Z" w16du:dateUtc="2025-04-25T08:07:00Z">
              <w:r>
                <w:t xml:space="preserve">Wat zijn verdere code </w:t>
              </w:r>
              <w:proofErr w:type="spellStart"/>
              <w:r>
                <w:t>guidelines</w:t>
              </w:r>
              <w:proofErr w:type="spellEnd"/>
              <w:r>
                <w:t xml:space="preserve"> die jullie volgen?</w:t>
              </w:r>
            </w:ins>
          </w:p>
        </w:tc>
      </w:tr>
    </w:tbl>
    <w:p w14:paraId="4778F726" w14:textId="77777777" w:rsidR="00316EE9" w:rsidRPr="00991726" w:rsidRDefault="00316EE9" w:rsidP="00A43FBD"/>
    <w:p w14:paraId="04452D01" w14:textId="77777777" w:rsidR="00316EE9" w:rsidRPr="00991726" w:rsidRDefault="00316EE9">
      <w:r w:rsidRPr="00991726">
        <w:br w:type="page"/>
      </w:r>
    </w:p>
    <w:p w14:paraId="31077D89" w14:textId="1C21044F" w:rsidR="00316EE9" w:rsidRPr="00991726" w:rsidRDefault="00E90836" w:rsidP="00316EE9">
      <w:pPr>
        <w:pStyle w:val="Heading2"/>
        <w:numPr>
          <w:ilvl w:val="1"/>
          <w:numId w:val="41"/>
        </w:numPr>
      </w:pPr>
      <w:bookmarkStart w:id="21" w:name="_Toc195655280"/>
      <w:r w:rsidRPr="00991726">
        <w:t>User stories &amp; a</w:t>
      </w:r>
      <w:r w:rsidR="00316EE9" w:rsidRPr="00991726">
        <w:t>cceptatie criteria</w:t>
      </w:r>
      <w:bookmarkEnd w:id="21"/>
      <w:r w:rsidR="00316EE9" w:rsidRPr="00991726">
        <w:t xml:space="preserve"> </w:t>
      </w:r>
    </w:p>
    <w:p w14:paraId="446ECA5A" w14:textId="26549A85" w:rsidR="00C93728" w:rsidRPr="00991726" w:rsidRDefault="00E90836" w:rsidP="00316EE9">
      <w:r>
        <w:t xml:space="preserve">Verder hebben wij de technieken “User stories” en “Acceptatiecriteria” van het BABOK. De user stories worden gebruikt om de aan te kaarten wat de stakeholders daadwerkelijk willen, in de vorm van een verhaaltje. In het geval van ons project gaat het om wat de opdrachtgever wil hebben. De acceptatiecriteria dienen als validatie voor de user stories en helpen het team </w:t>
      </w:r>
      <w:r w:rsidR="00C93728">
        <w:t xml:space="preserve">te begrijpen hoe de user stories waarde leveren aan het project en de opdrachtgever. </w:t>
      </w:r>
    </w:p>
    <w:p w14:paraId="4D84B628" w14:textId="384073F5" w:rsidR="00C93728" w:rsidRPr="00991726" w:rsidRDefault="00C93728" w:rsidP="00C93728">
      <w:pPr>
        <w:pStyle w:val="Caption"/>
        <w:keepNext/>
      </w:pPr>
      <w:r>
        <w:t xml:space="preserve">Tabel </w:t>
      </w:r>
      <w:r>
        <w:fldChar w:fldCharType="begin"/>
      </w:r>
      <w:r>
        <w:instrText xml:space="preserve"> SEQ Tabel \* ARABIC </w:instrText>
      </w:r>
      <w:r>
        <w:fldChar w:fldCharType="separate"/>
      </w:r>
      <w:r w:rsidR="00265416">
        <w:t>5</w:t>
      </w:r>
      <w:r>
        <w:fldChar w:fldCharType="end"/>
      </w:r>
      <w:r>
        <w:t xml:space="preserve"> Functionele requirements met user stories en acceptatiecriteria</w:t>
      </w:r>
    </w:p>
    <w:tbl>
      <w:tblPr>
        <w:tblStyle w:val="TableGrid"/>
        <w:tblW w:w="0" w:type="auto"/>
        <w:tblLook w:val="04A0" w:firstRow="1" w:lastRow="0" w:firstColumn="1" w:lastColumn="0" w:noHBand="0" w:noVBand="1"/>
      </w:tblPr>
      <w:tblGrid>
        <w:gridCol w:w="2880"/>
        <w:gridCol w:w="2880"/>
        <w:gridCol w:w="2880"/>
      </w:tblGrid>
      <w:tr w:rsidR="00C93728" w:rsidRPr="00991726" w14:paraId="241905DD"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6F6B15F4" w14:textId="77777777" w:rsidR="00C93728" w:rsidRPr="00991726" w:rsidRDefault="00C93728" w:rsidP="00C93728">
            <w:pPr>
              <w:spacing w:after="160" w:line="259" w:lineRule="auto"/>
              <w:rPr>
                <w:b/>
                <w:bCs/>
              </w:rPr>
            </w:pPr>
            <w:r w:rsidRPr="00991726">
              <w:rPr>
                <w:b/>
                <w:bCs/>
              </w:rPr>
              <w:t>Requirements</w:t>
            </w:r>
          </w:p>
        </w:tc>
        <w:tc>
          <w:tcPr>
            <w:tcW w:w="2880" w:type="dxa"/>
            <w:tcBorders>
              <w:top w:val="single" w:sz="4" w:space="0" w:color="auto"/>
              <w:left w:val="single" w:sz="4" w:space="0" w:color="auto"/>
              <w:bottom w:val="single" w:sz="4" w:space="0" w:color="auto"/>
              <w:right w:val="single" w:sz="4" w:space="0" w:color="auto"/>
            </w:tcBorders>
            <w:hideMark/>
          </w:tcPr>
          <w:p w14:paraId="7A361E6F" w14:textId="77777777" w:rsidR="00C93728" w:rsidRPr="00991726" w:rsidRDefault="00C93728" w:rsidP="00C93728">
            <w:pPr>
              <w:spacing w:after="160" w:line="259" w:lineRule="auto"/>
              <w:rPr>
                <w:b/>
                <w:bCs/>
              </w:rPr>
            </w:pPr>
            <w:r w:rsidRPr="00991726">
              <w:rPr>
                <w:b/>
                <w:bCs/>
              </w:rPr>
              <w:t>User stories</w:t>
            </w:r>
          </w:p>
        </w:tc>
        <w:tc>
          <w:tcPr>
            <w:tcW w:w="2880" w:type="dxa"/>
            <w:tcBorders>
              <w:top w:val="single" w:sz="4" w:space="0" w:color="auto"/>
              <w:left w:val="single" w:sz="4" w:space="0" w:color="auto"/>
              <w:bottom w:val="single" w:sz="4" w:space="0" w:color="auto"/>
              <w:right w:val="single" w:sz="4" w:space="0" w:color="auto"/>
            </w:tcBorders>
            <w:hideMark/>
          </w:tcPr>
          <w:p w14:paraId="093A7EA4" w14:textId="77777777" w:rsidR="00C93728" w:rsidRPr="00991726" w:rsidRDefault="00C93728" w:rsidP="00C93728">
            <w:pPr>
              <w:spacing w:after="160" w:line="259" w:lineRule="auto"/>
              <w:rPr>
                <w:b/>
                <w:bCs/>
              </w:rPr>
            </w:pPr>
            <w:r w:rsidRPr="00991726">
              <w:rPr>
                <w:b/>
                <w:bCs/>
              </w:rPr>
              <w:t>Acceptatiecriteria</w:t>
            </w:r>
          </w:p>
        </w:tc>
      </w:tr>
      <w:tr w:rsidR="00C93728" w:rsidRPr="00991726" w14:paraId="297AB594"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6F02B02C" w14:textId="77777777" w:rsidR="00C93728" w:rsidRPr="00991726" w:rsidRDefault="00C93728" w:rsidP="00C93728">
            <w:pPr>
              <w:spacing w:after="160" w:line="259" w:lineRule="auto"/>
            </w:pPr>
            <w:r w:rsidRPr="00991726">
              <w:t>Open source</w:t>
            </w:r>
          </w:p>
        </w:tc>
        <w:tc>
          <w:tcPr>
            <w:tcW w:w="2880" w:type="dxa"/>
            <w:tcBorders>
              <w:top w:val="single" w:sz="4" w:space="0" w:color="auto"/>
              <w:left w:val="single" w:sz="4" w:space="0" w:color="auto"/>
              <w:bottom w:val="single" w:sz="4" w:space="0" w:color="auto"/>
              <w:right w:val="single" w:sz="4" w:space="0" w:color="auto"/>
            </w:tcBorders>
            <w:hideMark/>
          </w:tcPr>
          <w:p w14:paraId="552D6D5D" w14:textId="77777777" w:rsidR="00C93728" w:rsidRPr="00991726" w:rsidRDefault="00C93728" w:rsidP="00C93728">
            <w:pPr>
              <w:spacing w:after="160" w:line="259" w:lineRule="auto"/>
            </w:pPr>
            <w:r w:rsidRPr="00991726">
              <w:t>Als ontwikkelaar wil ik toegang hebben tot de broncode zodat ik de tool kan aanpassen en verbeteren.</w:t>
            </w:r>
          </w:p>
        </w:tc>
        <w:tc>
          <w:tcPr>
            <w:tcW w:w="2880" w:type="dxa"/>
            <w:tcBorders>
              <w:top w:val="single" w:sz="4" w:space="0" w:color="auto"/>
              <w:left w:val="single" w:sz="4" w:space="0" w:color="auto"/>
              <w:bottom w:val="single" w:sz="4" w:space="0" w:color="auto"/>
              <w:right w:val="single" w:sz="4" w:space="0" w:color="auto"/>
            </w:tcBorders>
            <w:hideMark/>
          </w:tcPr>
          <w:p w14:paraId="4AC9597C" w14:textId="77777777" w:rsidR="00C93728" w:rsidRPr="00991726" w:rsidRDefault="00C93728" w:rsidP="00C93728">
            <w:pPr>
              <w:spacing w:after="160" w:line="259" w:lineRule="auto"/>
            </w:pPr>
            <w:r w:rsidRPr="00991726">
              <w:t>De broncode is publiek beschikbaar via een open source platform zoals GitHub.</w:t>
            </w:r>
          </w:p>
        </w:tc>
      </w:tr>
      <w:tr w:rsidR="00C93728" w:rsidRPr="00991726" w14:paraId="263DE08C"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6394A5D6" w14:textId="77777777" w:rsidR="00C93728" w:rsidRPr="00991726" w:rsidRDefault="00C93728" w:rsidP="00C93728">
            <w:pPr>
              <w:spacing w:after="160" w:line="259" w:lineRule="auto"/>
            </w:pPr>
            <w:r w:rsidRPr="00991726">
              <w:t>De gebruiker moet historische run kunnen openen en afspelen</w:t>
            </w:r>
          </w:p>
        </w:tc>
        <w:tc>
          <w:tcPr>
            <w:tcW w:w="2880" w:type="dxa"/>
            <w:tcBorders>
              <w:top w:val="single" w:sz="4" w:space="0" w:color="auto"/>
              <w:left w:val="single" w:sz="4" w:space="0" w:color="auto"/>
              <w:bottom w:val="single" w:sz="4" w:space="0" w:color="auto"/>
              <w:right w:val="single" w:sz="4" w:space="0" w:color="auto"/>
            </w:tcBorders>
            <w:hideMark/>
          </w:tcPr>
          <w:p w14:paraId="58AAEFFD" w14:textId="77777777" w:rsidR="00C93728" w:rsidRPr="00991726" w:rsidRDefault="00C93728" w:rsidP="00C93728">
            <w:pPr>
              <w:spacing w:after="160" w:line="259" w:lineRule="auto"/>
            </w:pPr>
            <w:r w:rsidRPr="00991726">
              <w:t>Als gebruiker wil ik een eerdere simulatie kunnen openen en opnieuw kunnen afspelen zodat ik eerdere resultaten kan analyseren.</w:t>
            </w:r>
          </w:p>
        </w:tc>
        <w:tc>
          <w:tcPr>
            <w:tcW w:w="2880" w:type="dxa"/>
            <w:tcBorders>
              <w:top w:val="single" w:sz="4" w:space="0" w:color="auto"/>
              <w:left w:val="single" w:sz="4" w:space="0" w:color="auto"/>
              <w:bottom w:val="single" w:sz="4" w:space="0" w:color="auto"/>
              <w:right w:val="single" w:sz="4" w:space="0" w:color="auto"/>
            </w:tcBorders>
            <w:hideMark/>
          </w:tcPr>
          <w:p w14:paraId="30C5904E" w14:textId="417462A4" w:rsidR="00C93728" w:rsidRPr="00991726" w:rsidRDefault="00C93728" w:rsidP="00C93728">
            <w:pPr>
              <w:spacing w:after="160" w:line="259" w:lineRule="auto"/>
            </w:pPr>
            <w:r w:rsidRPr="00991726">
              <w:t>De gebruiker kan minimaal 1 historische simulatie openen en afspelen via de interface.</w:t>
            </w:r>
          </w:p>
        </w:tc>
      </w:tr>
      <w:tr w:rsidR="00C93728" w:rsidRPr="00991726" w14:paraId="03230ACE"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2EDC1707" w14:textId="77777777" w:rsidR="00C93728" w:rsidRPr="00991726" w:rsidRDefault="00C93728" w:rsidP="00C93728">
            <w:pPr>
              <w:spacing w:after="160" w:line="259" w:lineRule="auto"/>
            </w:pPr>
            <w:r w:rsidRPr="00991726">
              <w:t>De gebruiker moet resultaten van een run kunnen opslaan</w:t>
            </w:r>
          </w:p>
        </w:tc>
        <w:tc>
          <w:tcPr>
            <w:tcW w:w="2880" w:type="dxa"/>
            <w:tcBorders>
              <w:top w:val="single" w:sz="4" w:space="0" w:color="auto"/>
              <w:left w:val="single" w:sz="4" w:space="0" w:color="auto"/>
              <w:bottom w:val="single" w:sz="4" w:space="0" w:color="auto"/>
              <w:right w:val="single" w:sz="4" w:space="0" w:color="auto"/>
            </w:tcBorders>
            <w:hideMark/>
          </w:tcPr>
          <w:p w14:paraId="4C6C3BE9" w14:textId="77777777" w:rsidR="00C93728" w:rsidRPr="00991726" w:rsidRDefault="00C93728" w:rsidP="00C93728">
            <w:pPr>
              <w:spacing w:after="160" w:line="259" w:lineRule="auto"/>
            </w:pPr>
            <w:r w:rsidRPr="00991726">
              <w:t>Als gebruiker wil ik de uitkomsten van een simulatie kunnen opslaan zodat ik deze later kan analyseren of delen.</w:t>
            </w:r>
          </w:p>
        </w:tc>
        <w:tc>
          <w:tcPr>
            <w:tcW w:w="2880" w:type="dxa"/>
            <w:tcBorders>
              <w:top w:val="single" w:sz="4" w:space="0" w:color="auto"/>
              <w:left w:val="single" w:sz="4" w:space="0" w:color="auto"/>
              <w:bottom w:val="single" w:sz="4" w:space="0" w:color="auto"/>
              <w:right w:val="single" w:sz="4" w:space="0" w:color="auto"/>
            </w:tcBorders>
            <w:hideMark/>
          </w:tcPr>
          <w:p w14:paraId="6F4347B6" w14:textId="77777777" w:rsidR="00C93728" w:rsidRPr="00991726" w:rsidRDefault="00C93728" w:rsidP="00C93728">
            <w:pPr>
              <w:spacing w:after="160" w:line="259" w:lineRule="auto"/>
            </w:pPr>
            <w:r w:rsidRPr="00991726">
              <w:t>De resultaten kunnen opgeslagen worden als JSON of CSV-bestand.</w:t>
            </w:r>
          </w:p>
        </w:tc>
      </w:tr>
      <w:tr w:rsidR="00C93728" w:rsidRPr="00991726" w14:paraId="11F997B6"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726233B6" w14:textId="77777777" w:rsidR="00C93728" w:rsidRPr="00991726" w:rsidRDefault="00C93728" w:rsidP="00C93728">
            <w:pPr>
              <w:spacing w:after="160" w:line="259" w:lineRule="auto"/>
            </w:pPr>
            <w:r w:rsidRPr="00991726">
              <w:t>De simulatie moet simuleren van 2025 tot 30 jaar in de toekomst</w:t>
            </w:r>
          </w:p>
        </w:tc>
        <w:tc>
          <w:tcPr>
            <w:tcW w:w="2880" w:type="dxa"/>
            <w:tcBorders>
              <w:top w:val="single" w:sz="4" w:space="0" w:color="auto"/>
              <w:left w:val="single" w:sz="4" w:space="0" w:color="auto"/>
              <w:bottom w:val="single" w:sz="4" w:space="0" w:color="auto"/>
              <w:right w:val="single" w:sz="4" w:space="0" w:color="auto"/>
            </w:tcBorders>
            <w:hideMark/>
          </w:tcPr>
          <w:p w14:paraId="3C66B3C6" w14:textId="77777777" w:rsidR="00C93728" w:rsidRPr="00991726" w:rsidRDefault="00C93728" w:rsidP="00C93728">
            <w:pPr>
              <w:spacing w:after="160" w:line="259" w:lineRule="auto"/>
            </w:pPr>
            <w:r>
              <w:t xml:space="preserve">Als gebruiker wil ik simulaties kunnen uitvoeren vanaf het jaar 2025 tot maximaal 30 jaar vooruit zodat ik lange </w:t>
            </w:r>
            <w:bookmarkStart w:id="22" w:name="_Int_F9KplJbm"/>
            <w:r>
              <w:t>termijn effecten</w:t>
            </w:r>
            <w:bookmarkEnd w:id="22"/>
            <w:r>
              <w:t xml:space="preserve"> kan analyseren.</w:t>
            </w:r>
          </w:p>
        </w:tc>
        <w:tc>
          <w:tcPr>
            <w:tcW w:w="2880" w:type="dxa"/>
            <w:tcBorders>
              <w:top w:val="single" w:sz="4" w:space="0" w:color="auto"/>
              <w:left w:val="single" w:sz="4" w:space="0" w:color="auto"/>
              <w:bottom w:val="single" w:sz="4" w:space="0" w:color="auto"/>
              <w:right w:val="single" w:sz="4" w:space="0" w:color="auto"/>
            </w:tcBorders>
            <w:hideMark/>
          </w:tcPr>
          <w:p w14:paraId="4B0B77A3" w14:textId="77777777" w:rsidR="00C93728" w:rsidRPr="00991726" w:rsidRDefault="00C93728" w:rsidP="00C93728">
            <w:pPr>
              <w:spacing w:after="160" w:line="259" w:lineRule="auto"/>
            </w:pPr>
            <w:r w:rsidRPr="00991726">
              <w:t>De tool accepteert 2025 als startjaar en een maximale eindtijd van 2055.</w:t>
            </w:r>
          </w:p>
        </w:tc>
      </w:tr>
      <w:tr w:rsidR="00C93728" w:rsidRPr="00991726" w14:paraId="44AE3FD8"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2F3DDF62" w14:textId="77777777" w:rsidR="00C93728" w:rsidRPr="00991726" w:rsidRDefault="00C93728" w:rsidP="00C93728">
            <w:pPr>
              <w:spacing w:after="160" w:line="259" w:lineRule="auto"/>
            </w:pPr>
            <w:r w:rsidRPr="00991726">
              <w:t>De simulatie moet vanuit een browser benaderd kunnen worden op een pc/tablet</w:t>
            </w:r>
          </w:p>
        </w:tc>
        <w:tc>
          <w:tcPr>
            <w:tcW w:w="2880" w:type="dxa"/>
            <w:tcBorders>
              <w:top w:val="single" w:sz="4" w:space="0" w:color="auto"/>
              <w:left w:val="single" w:sz="4" w:space="0" w:color="auto"/>
              <w:bottom w:val="single" w:sz="4" w:space="0" w:color="auto"/>
              <w:right w:val="single" w:sz="4" w:space="0" w:color="auto"/>
            </w:tcBorders>
            <w:hideMark/>
          </w:tcPr>
          <w:p w14:paraId="73AF8A44" w14:textId="77777777" w:rsidR="00C93728" w:rsidRPr="00991726" w:rsidRDefault="00C93728" w:rsidP="00C93728">
            <w:pPr>
              <w:spacing w:after="160" w:line="259" w:lineRule="auto"/>
            </w:pPr>
            <w:r w:rsidRPr="00991726">
              <w:t>Als gebruiker wil ik de tool via een browser kunnen gebruiken op verschillende apparaten zodat ik geen software hoef te installeren.</w:t>
            </w:r>
          </w:p>
        </w:tc>
        <w:tc>
          <w:tcPr>
            <w:tcW w:w="2880" w:type="dxa"/>
            <w:tcBorders>
              <w:top w:val="single" w:sz="4" w:space="0" w:color="auto"/>
              <w:left w:val="single" w:sz="4" w:space="0" w:color="auto"/>
              <w:bottom w:val="single" w:sz="4" w:space="0" w:color="auto"/>
              <w:right w:val="single" w:sz="4" w:space="0" w:color="auto"/>
            </w:tcBorders>
            <w:hideMark/>
          </w:tcPr>
          <w:p w14:paraId="30584079" w14:textId="77777777" w:rsidR="00C93728" w:rsidRPr="00991726" w:rsidRDefault="00C93728" w:rsidP="00C93728">
            <w:pPr>
              <w:spacing w:after="160" w:line="259" w:lineRule="auto"/>
            </w:pPr>
            <w:r w:rsidRPr="00991726">
              <w:t>De tool werkt zonder fouten in moderne browsers (Chrome, Firefox, Safari) op pc en tablet.</w:t>
            </w:r>
          </w:p>
        </w:tc>
      </w:tr>
      <w:tr w:rsidR="00C93728" w:rsidRPr="00991726" w14:paraId="3212820B"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6BD40BCC" w14:textId="77777777" w:rsidR="00C93728" w:rsidRPr="00991726" w:rsidRDefault="00C93728" w:rsidP="00C93728">
            <w:pPr>
              <w:spacing w:after="160" w:line="259" w:lineRule="auto"/>
            </w:pPr>
            <w:r w:rsidRPr="00991726">
              <w:t>Een gebruiker moet variabelen in kunnen stellen voor een run</w:t>
            </w:r>
          </w:p>
        </w:tc>
        <w:tc>
          <w:tcPr>
            <w:tcW w:w="2880" w:type="dxa"/>
            <w:tcBorders>
              <w:top w:val="single" w:sz="4" w:space="0" w:color="auto"/>
              <w:left w:val="single" w:sz="4" w:space="0" w:color="auto"/>
              <w:bottom w:val="single" w:sz="4" w:space="0" w:color="auto"/>
              <w:right w:val="single" w:sz="4" w:space="0" w:color="auto"/>
            </w:tcBorders>
            <w:hideMark/>
          </w:tcPr>
          <w:p w14:paraId="40D57224" w14:textId="77777777" w:rsidR="00C93728" w:rsidRPr="00991726" w:rsidRDefault="00C93728" w:rsidP="00C93728">
            <w:pPr>
              <w:spacing w:after="160" w:line="259" w:lineRule="auto"/>
            </w:pPr>
            <w:r w:rsidRPr="00991726">
              <w:t>Als gebruiker wil ik invoervariabelen kunnen instellen voor een simulatie zodat ik verschillende scenario’s kan testen.</w:t>
            </w:r>
          </w:p>
        </w:tc>
        <w:tc>
          <w:tcPr>
            <w:tcW w:w="2880" w:type="dxa"/>
            <w:tcBorders>
              <w:top w:val="single" w:sz="4" w:space="0" w:color="auto"/>
              <w:left w:val="single" w:sz="4" w:space="0" w:color="auto"/>
              <w:bottom w:val="single" w:sz="4" w:space="0" w:color="auto"/>
              <w:right w:val="single" w:sz="4" w:space="0" w:color="auto"/>
            </w:tcBorders>
            <w:hideMark/>
          </w:tcPr>
          <w:p w14:paraId="5788B19C" w14:textId="77777777" w:rsidR="00C93728" w:rsidRPr="00991726" w:rsidRDefault="00C93728" w:rsidP="00C93728">
            <w:pPr>
              <w:spacing w:after="160" w:line="259" w:lineRule="auto"/>
            </w:pPr>
            <w:r w:rsidRPr="00991726">
              <w:t>Minimaal 5 variabelen zijn instelbaar via een formulier voorafgaand aan de simulatie.</w:t>
            </w:r>
          </w:p>
        </w:tc>
      </w:tr>
      <w:tr w:rsidR="00C93728" w:rsidRPr="00991726" w14:paraId="0BFD3BB7"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0B13A7B5" w14:textId="77777777" w:rsidR="00C93728" w:rsidRPr="00991726" w:rsidRDefault="00C93728" w:rsidP="00C93728">
            <w:pPr>
              <w:spacing w:after="160" w:line="259" w:lineRule="auto"/>
            </w:pPr>
            <w:r w:rsidRPr="00991726">
              <w:t>De gebruiker moet met een agent kunnen praten via een chat</w:t>
            </w:r>
          </w:p>
        </w:tc>
        <w:tc>
          <w:tcPr>
            <w:tcW w:w="2880" w:type="dxa"/>
            <w:tcBorders>
              <w:top w:val="single" w:sz="4" w:space="0" w:color="auto"/>
              <w:left w:val="single" w:sz="4" w:space="0" w:color="auto"/>
              <w:bottom w:val="single" w:sz="4" w:space="0" w:color="auto"/>
              <w:right w:val="single" w:sz="4" w:space="0" w:color="auto"/>
            </w:tcBorders>
            <w:hideMark/>
          </w:tcPr>
          <w:p w14:paraId="0C1577B7" w14:textId="77777777" w:rsidR="00C93728" w:rsidRPr="00991726" w:rsidRDefault="00C93728" w:rsidP="00C93728">
            <w:pPr>
              <w:spacing w:after="160" w:line="259" w:lineRule="auto"/>
            </w:pPr>
            <w:r w:rsidRPr="00991726">
              <w:t>Als gebruiker wil ik via een chat met een agent kunnen praten zodat ik inzicht krijg in zijn/haar keuzes.</w:t>
            </w:r>
          </w:p>
        </w:tc>
        <w:tc>
          <w:tcPr>
            <w:tcW w:w="2880" w:type="dxa"/>
            <w:tcBorders>
              <w:top w:val="single" w:sz="4" w:space="0" w:color="auto"/>
              <w:left w:val="single" w:sz="4" w:space="0" w:color="auto"/>
              <w:bottom w:val="single" w:sz="4" w:space="0" w:color="auto"/>
              <w:right w:val="single" w:sz="4" w:space="0" w:color="auto"/>
            </w:tcBorders>
            <w:hideMark/>
          </w:tcPr>
          <w:p w14:paraId="2E9E5A5C" w14:textId="77777777" w:rsidR="00C93728" w:rsidRPr="00991726" w:rsidRDefault="00C93728" w:rsidP="00C93728">
            <w:pPr>
              <w:spacing w:after="160" w:line="259" w:lineRule="auto"/>
            </w:pPr>
            <w:r w:rsidRPr="00991726">
              <w:t>De chatinterface is beschikbaar tijdens of na de simulatie en toont antwoorden gebaseerd op het gedrag van de agent.</w:t>
            </w:r>
          </w:p>
        </w:tc>
      </w:tr>
      <w:tr w:rsidR="00C93728" w:rsidRPr="00991726" w14:paraId="1515FE93"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0CE8891E" w14:textId="77777777" w:rsidR="00C93728" w:rsidRPr="00991726" w:rsidRDefault="00C93728" w:rsidP="00C93728">
            <w:pPr>
              <w:spacing w:after="160" w:line="259" w:lineRule="auto"/>
            </w:pPr>
            <w:r w:rsidRPr="00991726">
              <w:t>Buurtbewoners simuleren</w:t>
            </w:r>
          </w:p>
        </w:tc>
        <w:tc>
          <w:tcPr>
            <w:tcW w:w="2880" w:type="dxa"/>
            <w:tcBorders>
              <w:top w:val="single" w:sz="4" w:space="0" w:color="auto"/>
              <w:left w:val="single" w:sz="4" w:space="0" w:color="auto"/>
              <w:bottom w:val="single" w:sz="4" w:space="0" w:color="auto"/>
              <w:right w:val="single" w:sz="4" w:space="0" w:color="auto"/>
            </w:tcBorders>
            <w:hideMark/>
          </w:tcPr>
          <w:p w14:paraId="4FE0E8C3" w14:textId="77777777" w:rsidR="00C93728" w:rsidRPr="00991726" w:rsidRDefault="00C93728" w:rsidP="00C93728">
            <w:pPr>
              <w:spacing w:after="160" w:line="259" w:lineRule="auto"/>
            </w:pPr>
            <w:r w:rsidRPr="00991726">
              <w:t>Als gebruiker wil ik buurtbewoners kunnen simuleren zodat ik sociale interacties binnen een wijk kan analyseren.</w:t>
            </w:r>
          </w:p>
        </w:tc>
        <w:tc>
          <w:tcPr>
            <w:tcW w:w="2880" w:type="dxa"/>
            <w:tcBorders>
              <w:top w:val="single" w:sz="4" w:space="0" w:color="auto"/>
              <w:left w:val="single" w:sz="4" w:space="0" w:color="auto"/>
              <w:bottom w:val="single" w:sz="4" w:space="0" w:color="auto"/>
              <w:right w:val="single" w:sz="4" w:space="0" w:color="auto"/>
            </w:tcBorders>
            <w:hideMark/>
          </w:tcPr>
          <w:p w14:paraId="024E68C5" w14:textId="77777777" w:rsidR="00C93728" w:rsidRPr="00991726" w:rsidRDefault="00C93728" w:rsidP="00C93728">
            <w:pPr>
              <w:spacing w:after="160" w:line="259" w:lineRule="auto"/>
            </w:pPr>
            <w:r w:rsidRPr="00991726">
              <w:t>Minimaal 10 virtuele bewoners worden gegenereerd met unieke gedragsprofielen.</w:t>
            </w:r>
          </w:p>
        </w:tc>
      </w:tr>
      <w:tr w:rsidR="00C93728" w:rsidRPr="00991726" w14:paraId="444BCEEF"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07D3F8F1" w14:textId="77777777" w:rsidR="00C93728" w:rsidRPr="00991726" w:rsidRDefault="00C93728" w:rsidP="00C93728">
            <w:pPr>
              <w:spacing w:after="160" w:line="259" w:lineRule="auto"/>
            </w:pPr>
            <w:r w:rsidRPr="00991726">
              <w:t>Huishoudens simuleren</w:t>
            </w:r>
          </w:p>
        </w:tc>
        <w:tc>
          <w:tcPr>
            <w:tcW w:w="2880" w:type="dxa"/>
            <w:tcBorders>
              <w:top w:val="single" w:sz="4" w:space="0" w:color="auto"/>
              <w:left w:val="single" w:sz="4" w:space="0" w:color="auto"/>
              <w:bottom w:val="single" w:sz="4" w:space="0" w:color="auto"/>
              <w:right w:val="single" w:sz="4" w:space="0" w:color="auto"/>
            </w:tcBorders>
            <w:hideMark/>
          </w:tcPr>
          <w:p w14:paraId="6A01EE1F" w14:textId="77777777" w:rsidR="00C93728" w:rsidRPr="00991726" w:rsidRDefault="00C93728" w:rsidP="00C93728">
            <w:pPr>
              <w:spacing w:after="160" w:line="259" w:lineRule="auto"/>
            </w:pPr>
            <w:r w:rsidRPr="00991726">
              <w:t>Als gebruiker wil ik huishoudens kunnen simuleren zodat ik de impact van keuzes op gezinsniveau kan begrijpen.</w:t>
            </w:r>
          </w:p>
        </w:tc>
        <w:tc>
          <w:tcPr>
            <w:tcW w:w="2880" w:type="dxa"/>
            <w:tcBorders>
              <w:top w:val="single" w:sz="4" w:space="0" w:color="auto"/>
              <w:left w:val="single" w:sz="4" w:space="0" w:color="auto"/>
              <w:bottom w:val="single" w:sz="4" w:space="0" w:color="auto"/>
              <w:right w:val="single" w:sz="4" w:space="0" w:color="auto"/>
            </w:tcBorders>
            <w:hideMark/>
          </w:tcPr>
          <w:p w14:paraId="6718FA6B" w14:textId="77777777" w:rsidR="00C93728" w:rsidRPr="00991726" w:rsidRDefault="00C93728" w:rsidP="00C93728">
            <w:pPr>
              <w:spacing w:after="160" w:line="259" w:lineRule="auto"/>
            </w:pPr>
            <w:r w:rsidRPr="00991726">
              <w:t>Minimaal 5 verschillende huishoudenstypes worden ondersteund.</w:t>
            </w:r>
          </w:p>
        </w:tc>
      </w:tr>
      <w:tr w:rsidR="00C93728" w:rsidRPr="00991726" w14:paraId="697E8494"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2B4E8E87" w14:textId="77777777" w:rsidR="00C93728" w:rsidRPr="00991726" w:rsidRDefault="00C93728" w:rsidP="00C93728">
            <w:pPr>
              <w:spacing w:after="160" w:line="259" w:lineRule="auto"/>
            </w:pPr>
            <w:r w:rsidRPr="00991726">
              <w:t>Agents kunnen op echte data gebaseerd worden</w:t>
            </w:r>
          </w:p>
        </w:tc>
        <w:tc>
          <w:tcPr>
            <w:tcW w:w="2880" w:type="dxa"/>
            <w:tcBorders>
              <w:top w:val="single" w:sz="4" w:space="0" w:color="auto"/>
              <w:left w:val="single" w:sz="4" w:space="0" w:color="auto"/>
              <w:bottom w:val="single" w:sz="4" w:space="0" w:color="auto"/>
              <w:right w:val="single" w:sz="4" w:space="0" w:color="auto"/>
            </w:tcBorders>
            <w:hideMark/>
          </w:tcPr>
          <w:p w14:paraId="7FBE9380" w14:textId="77777777" w:rsidR="00C93728" w:rsidRPr="00991726" w:rsidRDefault="00C93728" w:rsidP="00C93728">
            <w:pPr>
              <w:spacing w:after="160" w:line="259" w:lineRule="auto"/>
            </w:pPr>
            <w:r w:rsidRPr="00991726">
              <w:t>Als ontwikkelaar wil ik agents kunnen baseren op echte datasets zodat de simulatie realistisch is.</w:t>
            </w:r>
          </w:p>
        </w:tc>
        <w:tc>
          <w:tcPr>
            <w:tcW w:w="2880" w:type="dxa"/>
            <w:tcBorders>
              <w:top w:val="single" w:sz="4" w:space="0" w:color="auto"/>
              <w:left w:val="single" w:sz="4" w:space="0" w:color="auto"/>
              <w:bottom w:val="single" w:sz="4" w:space="0" w:color="auto"/>
              <w:right w:val="single" w:sz="4" w:space="0" w:color="auto"/>
            </w:tcBorders>
            <w:hideMark/>
          </w:tcPr>
          <w:p w14:paraId="4D2D9A1F" w14:textId="77777777" w:rsidR="00C93728" w:rsidRPr="00991726" w:rsidRDefault="00C93728" w:rsidP="00C93728">
            <w:pPr>
              <w:spacing w:after="160" w:line="259" w:lineRule="auto"/>
            </w:pPr>
            <w:r w:rsidRPr="00991726">
              <w:t>De tool ondersteunt het inladen van datasets in CSV-formaat voor agent-gedrag.</w:t>
            </w:r>
          </w:p>
        </w:tc>
      </w:tr>
      <w:tr w:rsidR="00C93728" w:rsidRPr="00991726" w14:paraId="7BAAD6DC"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35B1227E" w14:textId="77777777" w:rsidR="00C93728" w:rsidRPr="00991726" w:rsidRDefault="00C93728" w:rsidP="00C93728">
            <w:pPr>
              <w:spacing w:after="160" w:line="259" w:lineRule="auto"/>
            </w:pPr>
            <w:r w:rsidRPr="00991726">
              <w:t>AI-based agents</w:t>
            </w:r>
          </w:p>
        </w:tc>
        <w:tc>
          <w:tcPr>
            <w:tcW w:w="2880" w:type="dxa"/>
            <w:tcBorders>
              <w:top w:val="single" w:sz="4" w:space="0" w:color="auto"/>
              <w:left w:val="single" w:sz="4" w:space="0" w:color="auto"/>
              <w:bottom w:val="single" w:sz="4" w:space="0" w:color="auto"/>
              <w:right w:val="single" w:sz="4" w:space="0" w:color="auto"/>
            </w:tcBorders>
            <w:hideMark/>
          </w:tcPr>
          <w:p w14:paraId="678517DC" w14:textId="77777777" w:rsidR="00C93728" w:rsidRPr="00991726" w:rsidRDefault="00C93728" w:rsidP="00C93728">
            <w:pPr>
              <w:spacing w:after="160" w:line="259" w:lineRule="auto"/>
            </w:pPr>
            <w:r w:rsidRPr="00991726">
              <w:t>Als gebruiker wil ik dat agents gebruikmaken van AI zodat hun gedrag adaptief en realistisch is.</w:t>
            </w:r>
          </w:p>
        </w:tc>
        <w:tc>
          <w:tcPr>
            <w:tcW w:w="2880" w:type="dxa"/>
            <w:tcBorders>
              <w:top w:val="single" w:sz="4" w:space="0" w:color="auto"/>
              <w:left w:val="single" w:sz="4" w:space="0" w:color="auto"/>
              <w:bottom w:val="single" w:sz="4" w:space="0" w:color="auto"/>
              <w:right w:val="single" w:sz="4" w:space="0" w:color="auto"/>
            </w:tcBorders>
            <w:hideMark/>
          </w:tcPr>
          <w:p w14:paraId="77F135D3" w14:textId="77777777" w:rsidR="00C93728" w:rsidRPr="00991726" w:rsidRDefault="00C93728" w:rsidP="00C93728">
            <w:pPr>
              <w:spacing w:after="160" w:line="259" w:lineRule="auto"/>
            </w:pPr>
            <w:r w:rsidRPr="00991726">
              <w:t>De agents maken gebruik van decision trees of machine learning-modellen.</w:t>
            </w:r>
          </w:p>
        </w:tc>
      </w:tr>
      <w:tr w:rsidR="00C93728" w:rsidRPr="00991726" w14:paraId="1DF3F34F"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6401B5D3" w14:textId="77777777" w:rsidR="00C93728" w:rsidRPr="00991726" w:rsidRDefault="00C93728" w:rsidP="00C93728">
            <w:pPr>
              <w:spacing w:after="160" w:line="259" w:lineRule="auto"/>
            </w:pPr>
            <w:r w:rsidRPr="00991726">
              <w:t>Agents vertonen complex gedrag</w:t>
            </w:r>
          </w:p>
        </w:tc>
        <w:tc>
          <w:tcPr>
            <w:tcW w:w="2880" w:type="dxa"/>
            <w:tcBorders>
              <w:top w:val="single" w:sz="4" w:space="0" w:color="auto"/>
              <w:left w:val="single" w:sz="4" w:space="0" w:color="auto"/>
              <w:bottom w:val="single" w:sz="4" w:space="0" w:color="auto"/>
              <w:right w:val="single" w:sz="4" w:space="0" w:color="auto"/>
            </w:tcBorders>
            <w:hideMark/>
          </w:tcPr>
          <w:p w14:paraId="30A93BE4" w14:textId="77777777" w:rsidR="00C93728" w:rsidRPr="00991726" w:rsidRDefault="00C93728" w:rsidP="00C93728">
            <w:pPr>
              <w:spacing w:after="160" w:line="259" w:lineRule="auto"/>
            </w:pPr>
            <w:r w:rsidRPr="00991726">
              <w:t>Als gebruiker wil ik agents zien die complex gedrag vertonen zodat ik levensechte simulaties ervaar.</w:t>
            </w:r>
          </w:p>
        </w:tc>
        <w:tc>
          <w:tcPr>
            <w:tcW w:w="2880" w:type="dxa"/>
            <w:tcBorders>
              <w:top w:val="single" w:sz="4" w:space="0" w:color="auto"/>
              <w:left w:val="single" w:sz="4" w:space="0" w:color="auto"/>
              <w:bottom w:val="single" w:sz="4" w:space="0" w:color="auto"/>
              <w:right w:val="single" w:sz="4" w:space="0" w:color="auto"/>
            </w:tcBorders>
            <w:hideMark/>
          </w:tcPr>
          <w:p w14:paraId="676B644E" w14:textId="77777777" w:rsidR="00C93728" w:rsidRPr="00991726" w:rsidRDefault="00C93728" w:rsidP="00C93728">
            <w:pPr>
              <w:spacing w:after="160" w:line="259" w:lineRule="auto"/>
            </w:pPr>
            <w:r w:rsidRPr="00991726">
              <w:t>Agents vertonen gedragspatronen zoals samenwerking, conflicten en keuzes op basis van voorkeuren.</w:t>
            </w:r>
          </w:p>
        </w:tc>
      </w:tr>
      <w:tr w:rsidR="00C93728" w:rsidRPr="00991726" w14:paraId="141E0A7F" w14:textId="77777777" w:rsidTr="535DEE2D">
        <w:trPr>
          <w:trHeight w:val="300"/>
        </w:trPr>
        <w:tc>
          <w:tcPr>
            <w:tcW w:w="2880" w:type="dxa"/>
            <w:tcBorders>
              <w:top w:val="single" w:sz="4" w:space="0" w:color="auto"/>
              <w:left w:val="single" w:sz="4" w:space="0" w:color="auto"/>
              <w:bottom w:val="single" w:sz="4" w:space="0" w:color="auto"/>
              <w:right w:val="single" w:sz="4" w:space="0" w:color="auto"/>
            </w:tcBorders>
            <w:hideMark/>
          </w:tcPr>
          <w:p w14:paraId="32C9D18D" w14:textId="77777777" w:rsidR="00C93728" w:rsidRPr="00991726" w:rsidRDefault="00C93728" w:rsidP="00C93728">
            <w:pPr>
              <w:spacing w:after="160" w:line="259" w:lineRule="auto"/>
            </w:pPr>
            <w:r w:rsidRPr="00991726">
              <w:t>Tool kan data van een run opslaan</w:t>
            </w:r>
          </w:p>
        </w:tc>
        <w:tc>
          <w:tcPr>
            <w:tcW w:w="2880" w:type="dxa"/>
            <w:tcBorders>
              <w:top w:val="single" w:sz="4" w:space="0" w:color="auto"/>
              <w:left w:val="single" w:sz="4" w:space="0" w:color="auto"/>
              <w:bottom w:val="single" w:sz="4" w:space="0" w:color="auto"/>
              <w:right w:val="single" w:sz="4" w:space="0" w:color="auto"/>
            </w:tcBorders>
            <w:hideMark/>
          </w:tcPr>
          <w:p w14:paraId="0378DC60" w14:textId="77777777" w:rsidR="00C93728" w:rsidRPr="00991726" w:rsidRDefault="00C93728" w:rsidP="00C93728">
            <w:pPr>
              <w:spacing w:after="160" w:line="259" w:lineRule="auto"/>
            </w:pPr>
            <w:r w:rsidRPr="00991726">
              <w:t>Als gebruiker wil ik dat data van een simulatie automatisch wordt opgeslagen zodat ik dit later kan hergebruiken.</w:t>
            </w:r>
          </w:p>
        </w:tc>
        <w:tc>
          <w:tcPr>
            <w:tcW w:w="2880" w:type="dxa"/>
            <w:tcBorders>
              <w:top w:val="single" w:sz="4" w:space="0" w:color="auto"/>
              <w:left w:val="single" w:sz="4" w:space="0" w:color="auto"/>
              <w:bottom w:val="single" w:sz="4" w:space="0" w:color="auto"/>
              <w:right w:val="single" w:sz="4" w:space="0" w:color="auto"/>
            </w:tcBorders>
            <w:hideMark/>
          </w:tcPr>
          <w:p w14:paraId="4EAB13A9" w14:textId="77777777" w:rsidR="00C93728" w:rsidRPr="00991726" w:rsidRDefault="00C93728" w:rsidP="00C93728">
            <w:pPr>
              <w:spacing w:after="160" w:line="259" w:lineRule="auto"/>
            </w:pPr>
            <w:r w:rsidRPr="00991726">
              <w:t>Na afloop van een simulatie worden automatisch logbestanden opgeslagen.</w:t>
            </w:r>
          </w:p>
        </w:tc>
      </w:tr>
    </w:tbl>
    <w:p w14:paraId="5F856448" w14:textId="0AC3553D" w:rsidR="00C93728" w:rsidRPr="00991726" w:rsidRDefault="00C93728" w:rsidP="00C93728">
      <w:pPr>
        <w:rPr>
          <w:b/>
          <w:bCs/>
        </w:rPr>
      </w:pPr>
    </w:p>
    <w:p w14:paraId="3AB99189" w14:textId="72C67208" w:rsidR="00C93728" w:rsidRPr="00AA298C" w:rsidRDefault="00C93728" w:rsidP="00C93728">
      <w:pPr>
        <w:pStyle w:val="Caption"/>
        <w:keepNext/>
        <w:rPr>
          <w:lang w:val="en-US"/>
          <w:rPrChange w:id="23" w:author="Steven Haveman" w:date="2025-04-25T09:51:00Z" w16du:dateUtc="2025-04-25T07:51:00Z">
            <w:rPr/>
          </w:rPrChange>
        </w:rPr>
      </w:pPr>
      <w:r w:rsidRPr="00AA298C">
        <w:rPr>
          <w:lang w:val="en-US"/>
          <w:rPrChange w:id="24" w:author="Steven Haveman" w:date="2025-04-25T09:51:00Z" w16du:dateUtc="2025-04-25T07:51:00Z">
            <w:rPr/>
          </w:rPrChange>
        </w:rPr>
        <w:t xml:space="preserve">Tabel </w:t>
      </w:r>
      <w:r>
        <w:fldChar w:fldCharType="begin"/>
      </w:r>
      <w:r w:rsidRPr="00AA298C">
        <w:rPr>
          <w:lang w:val="en-US"/>
          <w:rPrChange w:id="25" w:author="Steven Haveman" w:date="2025-04-25T09:51:00Z" w16du:dateUtc="2025-04-25T07:51:00Z">
            <w:rPr/>
          </w:rPrChange>
        </w:rPr>
        <w:instrText xml:space="preserve"> SEQ Tabel \* ARABIC </w:instrText>
      </w:r>
      <w:r>
        <w:fldChar w:fldCharType="separate"/>
      </w:r>
      <w:r w:rsidR="00265416" w:rsidRPr="00AA298C">
        <w:rPr>
          <w:lang w:val="en-US"/>
          <w:rPrChange w:id="26" w:author="Steven Haveman" w:date="2025-04-25T09:51:00Z" w16du:dateUtc="2025-04-25T07:51:00Z">
            <w:rPr/>
          </w:rPrChange>
        </w:rPr>
        <w:t>6</w:t>
      </w:r>
      <w:r>
        <w:fldChar w:fldCharType="end"/>
      </w:r>
      <w:r w:rsidRPr="00AA298C">
        <w:rPr>
          <w:lang w:val="en-US"/>
          <w:rPrChange w:id="27" w:author="Steven Haveman" w:date="2025-04-25T09:51:00Z" w16du:dateUtc="2025-04-25T07:51:00Z">
            <w:rPr/>
          </w:rPrChange>
        </w:rPr>
        <w:t xml:space="preserve"> Non-functional requirements met user stories en acceptatiecriteria</w:t>
      </w:r>
    </w:p>
    <w:tbl>
      <w:tblPr>
        <w:tblStyle w:val="TableGrid"/>
        <w:tblW w:w="0" w:type="auto"/>
        <w:tblLook w:val="04A0" w:firstRow="1" w:lastRow="0" w:firstColumn="1" w:lastColumn="0" w:noHBand="0" w:noVBand="1"/>
      </w:tblPr>
      <w:tblGrid>
        <w:gridCol w:w="2880"/>
        <w:gridCol w:w="2880"/>
        <w:gridCol w:w="2880"/>
      </w:tblGrid>
      <w:tr w:rsidR="00C93728" w:rsidRPr="00991726" w14:paraId="4CEAC6B7"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1B64F633" w14:textId="77777777" w:rsidR="00C93728" w:rsidRPr="00991726" w:rsidRDefault="00C93728" w:rsidP="00C93728">
            <w:pPr>
              <w:spacing w:after="160" w:line="259" w:lineRule="auto"/>
              <w:rPr>
                <w:b/>
                <w:bCs/>
              </w:rPr>
            </w:pPr>
            <w:r w:rsidRPr="00991726">
              <w:rPr>
                <w:b/>
                <w:bCs/>
              </w:rPr>
              <w:t>Requirements</w:t>
            </w:r>
          </w:p>
        </w:tc>
        <w:tc>
          <w:tcPr>
            <w:tcW w:w="2880" w:type="dxa"/>
            <w:tcBorders>
              <w:top w:val="single" w:sz="4" w:space="0" w:color="auto"/>
              <w:left w:val="single" w:sz="4" w:space="0" w:color="auto"/>
              <w:bottom w:val="single" w:sz="4" w:space="0" w:color="auto"/>
              <w:right w:val="single" w:sz="4" w:space="0" w:color="auto"/>
            </w:tcBorders>
            <w:hideMark/>
          </w:tcPr>
          <w:p w14:paraId="0B45C66A" w14:textId="77777777" w:rsidR="00C93728" w:rsidRPr="00991726" w:rsidRDefault="00C93728" w:rsidP="00C93728">
            <w:pPr>
              <w:spacing w:after="160" w:line="259" w:lineRule="auto"/>
              <w:rPr>
                <w:b/>
                <w:bCs/>
              </w:rPr>
            </w:pPr>
            <w:r w:rsidRPr="00991726">
              <w:rPr>
                <w:b/>
                <w:bCs/>
              </w:rPr>
              <w:t>User stories</w:t>
            </w:r>
          </w:p>
        </w:tc>
        <w:tc>
          <w:tcPr>
            <w:tcW w:w="2880" w:type="dxa"/>
            <w:tcBorders>
              <w:top w:val="single" w:sz="4" w:space="0" w:color="auto"/>
              <w:left w:val="single" w:sz="4" w:space="0" w:color="auto"/>
              <w:bottom w:val="single" w:sz="4" w:space="0" w:color="auto"/>
              <w:right w:val="single" w:sz="4" w:space="0" w:color="auto"/>
            </w:tcBorders>
            <w:hideMark/>
          </w:tcPr>
          <w:p w14:paraId="0ED999B7" w14:textId="77777777" w:rsidR="00C93728" w:rsidRPr="00991726" w:rsidRDefault="00C93728" w:rsidP="00C93728">
            <w:pPr>
              <w:spacing w:after="160" w:line="259" w:lineRule="auto"/>
              <w:rPr>
                <w:b/>
                <w:bCs/>
              </w:rPr>
            </w:pPr>
            <w:r w:rsidRPr="00991726">
              <w:rPr>
                <w:b/>
                <w:bCs/>
              </w:rPr>
              <w:t>Acceptatiecriteria</w:t>
            </w:r>
          </w:p>
        </w:tc>
      </w:tr>
      <w:tr w:rsidR="00C93728" w:rsidRPr="00991726" w14:paraId="0EC8002C"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65D62E06" w14:textId="77777777" w:rsidR="00C93728" w:rsidRPr="00991726" w:rsidRDefault="00C93728" w:rsidP="00C93728">
            <w:pPr>
              <w:spacing w:after="160" w:line="259" w:lineRule="auto"/>
            </w:pPr>
            <w:r w:rsidRPr="00991726">
              <w:t>Gebruiksvriendelijk</w:t>
            </w:r>
          </w:p>
        </w:tc>
        <w:tc>
          <w:tcPr>
            <w:tcW w:w="2880" w:type="dxa"/>
            <w:tcBorders>
              <w:top w:val="single" w:sz="4" w:space="0" w:color="auto"/>
              <w:left w:val="single" w:sz="4" w:space="0" w:color="auto"/>
              <w:bottom w:val="single" w:sz="4" w:space="0" w:color="auto"/>
              <w:right w:val="single" w:sz="4" w:space="0" w:color="auto"/>
            </w:tcBorders>
            <w:hideMark/>
          </w:tcPr>
          <w:p w14:paraId="64B08A53" w14:textId="77777777" w:rsidR="00C93728" w:rsidRPr="00991726" w:rsidRDefault="00C93728" w:rsidP="00C93728">
            <w:pPr>
              <w:spacing w:after="160" w:line="259" w:lineRule="auto"/>
            </w:pPr>
            <w:r w:rsidRPr="00991726">
              <w:t>Als gebruiker wil ik dat de tool gebruiksvriendelijk is zodat ik zonder technische kennis ermee kan werken.</w:t>
            </w:r>
          </w:p>
        </w:tc>
        <w:tc>
          <w:tcPr>
            <w:tcW w:w="2880" w:type="dxa"/>
            <w:tcBorders>
              <w:top w:val="single" w:sz="4" w:space="0" w:color="auto"/>
              <w:left w:val="single" w:sz="4" w:space="0" w:color="auto"/>
              <w:bottom w:val="single" w:sz="4" w:space="0" w:color="auto"/>
              <w:right w:val="single" w:sz="4" w:space="0" w:color="auto"/>
            </w:tcBorders>
            <w:hideMark/>
          </w:tcPr>
          <w:p w14:paraId="63B76C70" w14:textId="77777777" w:rsidR="00C93728" w:rsidRPr="00991726" w:rsidRDefault="00C93728" w:rsidP="00C93728">
            <w:pPr>
              <w:spacing w:after="160" w:line="259" w:lineRule="auto"/>
            </w:pPr>
            <w:r w:rsidRPr="00991726">
              <w:t>De interface is intuïtief en getest met ten minste 5 gebruikers die aangeven dat het makkelijk te gebruiken is.</w:t>
            </w:r>
          </w:p>
        </w:tc>
      </w:tr>
      <w:tr w:rsidR="00C93728" w:rsidRPr="00991726" w14:paraId="78830897"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29BB58A6" w14:textId="77777777" w:rsidR="00C93728" w:rsidRPr="00991726" w:rsidRDefault="00C93728" w:rsidP="00C93728">
            <w:pPr>
              <w:spacing w:after="160" w:line="259" w:lineRule="auto"/>
            </w:pPr>
            <w:r w:rsidRPr="00991726">
              <w:t>Schaalbaar</w:t>
            </w:r>
          </w:p>
        </w:tc>
        <w:tc>
          <w:tcPr>
            <w:tcW w:w="2880" w:type="dxa"/>
            <w:tcBorders>
              <w:top w:val="single" w:sz="4" w:space="0" w:color="auto"/>
              <w:left w:val="single" w:sz="4" w:space="0" w:color="auto"/>
              <w:bottom w:val="single" w:sz="4" w:space="0" w:color="auto"/>
              <w:right w:val="single" w:sz="4" w:space="0" w:color="auto"/>
            </w:tcBorders>
            <w:hideMark/>
          </w:tcPr>
          <w:p w14:paraId="1344A8C8" w14:textId="06045097" w:rsidR="00C93728" w:rsidRPr="00991726" w:rsidRDefault="007B2412" w:rsidP="00C93728">
            <w:pPr>
              <w:spacing w:after="160" w:line="259" w:lineRule="auto"/>
            </w:pPr>
            <w:r w:rsidRPr="00991726">
              <w:t>-</w:t>
            </w:r>
          </w:p>
        </w:tc>
        <w:tc>
          <w:tcPr>
            <w:tcW w:w="2880" w:type="dxa"/>
            <w:tcBorders>
              <w:top w:val="single" w:sz="4" w:space="0" w:color="auto"/>
              <w:left w:val="single" w:sz="4" w:space="0" w:color="auto"/>
              <w:bottom w:val="single" w:sz="4" w:space="0" w:color="auto"/>
              <w:right w:val="single" w:sz="4" w:space="0" w:color="auto"/>
            </w:tcBorders>
            <w:hideMark/>
          </w:tcPr>
          <w:p w14:paraId="4C0BB747" w14:textId="516AE3D2" w:rsidR="00C93728" w:rsidRPr="00991726" w:rsidRDefault="007B2412" w:rsidP="00C93728">
            <w:pPr>
              <w:spacing w:after="160" w:line="259" w:lineRule="auto"/>
            </w:pPr>
            <w:r w:rsidRPr="00991726">
              <w:t>-</w:t>
            </w:r>
          </w:p>
        </w:tc>
      </w:tr>
      <w:tr w:rsidR="00C93728" w:rsidRPr="00991726" w14:paraId="3CA41471"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55ED74FA" w14:textId="77777777" w:rsidR="00C93728" w:rsidRPr="00991726" w:rsidRDefault="00C93728" w:rsidP="00C93728">
            <w:pPr>
              <w:spacing w:after="160" w:line="259" w:lineRule="auto"/>
            </w:pPr>
            <w:r w:rsidRPr="00991726">
              <w:t>Uptime</w:t>
            </w:r>
          </w:p>
        </w:tc>
        <w:tc>
          <w:tcPr>
            <w:tcW w:w="2880" w:type="dxa"/>
            <w:tcBorders>
              <w:top w:val="single" w:sz="4" w:space="0" w:color="auto"/>
              <w:left w:val="single" w:sz="4" w:space="0" w:color="auto"/>
              <w:bottom w:val="single" w:sz="4" w:space="0" w:color="auto"/>
              <w:right w:val="single" w:sz="4" w:space="0" w:color="auto"/>
            </w:tcBorders>
            <w:hideMark/>
          </w:tcPr>
          <w:p w14:paraId="11AD78DC" w14:textId="62CD344B" w:rsidR="00C93728" w:rsidRPr="00991726" w:rsidRDefault="007B2412" w:rsidP="00C93728">
            <w:pPr>
              <w:spacing w:after="160" w:line="259" w:lineRule="auto"/>
            </w:pPr>
            <w:r w:rsidRPr="00991726">
              <w:t>-</w:t>
            </w:r>
          </w:p>
        </w:tc>
        <w:tc>
          <w:tcPr>
            <w:tcW w:w="2880" w:type="dxa"/>
            <w:tcBorders>
              <w:top w:val="single" w:sz="4" w:space="0" w:color="auto"/>
              <w:left w:val="single" w:sz="4" w:space="0" w:color="auto"/>
              <w:bottom w:val="single" w:sz="4" w:space="0" w:color="auto"/>
              <w:right w:val="single" w:sz="4" w:space="0" w:color="auto"/>
            </w:tcBorders>
            <w:hideMark/>
          </w:tcPr>
          <w:p w14:paraId="470241D3" w14:textId="2ABAFEC9" w:rsidR="00C93728" w:rsidRPr="00991726" w:rsidRDefault="007B2412" w:rsidP="00C93728">
            <w:pPr>
              <w:spacing w:after="160" w:line="259" w:lineRule="auto"/>
            </w:pPr>
            <w:r w:rsidRPr="00991726">
              <w:t>-</w:t>
            </w:r>
          </w:p>
        </w:tc>
      </w:tr>
      <w:tr w:rsidR="00C93728" w:rsidRPr="00991726" w14:paraId="08E6A546"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7DB11641" w14:textId="77777777" w:rsidR="00C93728" w:rsidRPr="00991726" w:rsidRDefault="00C93728" w:rsidP="00C93728">
            <w:pPr>
              <w:spacing w:after="160" w:line="259" w:lineRule="auto"/>
            </w:pPr>
            <w:r w:rsidRPr="00991726">
              <w:t>Parameters moeten aanpasbaar zijn</w:t>
            </w:r>
          </w:p>
        </w:tc>
        <w:tc>
          <w:tcPr>
            <w:tcW w:w="2880" w:type="dxa"/>
            <w:tcBorders>
              <w:top w:val="single" w:sz="4" w:space="0" w:color="auto"/>
              <w:left w:val="single" w:sz="4" w:space="0" w:color="auto"/>
              <w:bottom w:val="single" w:sz="4" w:space="0" w:color="auto"/>
              <w:right w:val="single" w:sz="4" w:space="0" w:color="auto"/>
            </w:tcBorders>
            <w:hideMark/>
          </w:tcPr>
          <w:p w14:paraId="0DAFA856" w14:textId="77777777" w:rsidR="00C93728" w:rsidRPr="00991726" w:rsidRDefault="00C93728" w:rsidP="00C93728">
            <w:pPr>
              <w:spacing w:after="160" w:line="259" w:lineRule="auto"/>
            </w:pPr>
            <w:r w:rsidRPr="00991726">
              <w:t>Als gebruiker wil ik parameters kunnen aanpassen tijdens een simulatie zodat ik dynamische scenario’s kan testen.</w:t>
            </w:r>
          </w:p>
        </w:tc>
        <w:tc>
          <w:tcPr>
            <w:tcW w:w="2880" w:type="dxa"/>
            <w:tcBorders>
              <w:top w:val="single" w:sz="4" w:space="0" w:color="auto"/>
              <w:left w:val="single" w:sz="4" w:space="0" w:color="auto"/>
              <w:bottom w:val="single" w:sz="4" w:space="0" w:color="auto"/>
              <w:right w:val="single" w:sz="4" w:space="0" w:color="auto"/>
            </w:tcBorders>
            <w:hideMark/>
          </w:tcPr>
          <w:p w14:paraId="26D9B44D" w14:textId="77777777" w:rsidR="00C93728" w:rsidRPr="00991726" w:rsidRDefault="00C93728" w:rsidP="00C93728">
            <w:pPr>
              <w:spacing w:after="160" w:line="259" w:lineRule="auto"/>
            </w:pPr>
            <w:r w:rsidRPr="00991726">
              <w:t>Tijdens een simulatie zijn minimaal 3 parameters aanpasbaar.</w:t>
            </w:r>
          </w:p>
        </w:tc>
      </w:tr>
      <w:tr w:rsidR="00C93728" w:rsidRPr="00991726" w14:paraId="317E4A68"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135F23DB" w14:textId="77777777" w:rsidR="00C93728" w:rsidRPr="00991726" w:rsidRDefault="00C93728" w:rsidP="00C93728">
            <w:pPr>
              <w:spacing w:after="160" w:line="259" w:lineRule="auto"/>
            </w:pPr>
            <w:r w:rsidRPr="00991726">
              <w:t>Variabelen moeten over de tijd inzichtelijk gemaakt worden</w:t>
            </w:r>
          </w:p>
        </w:tc>
        <w:tc>
          <w:tcPr>
            <w:tcW w:w="2880" w:type="dxa"/>
            <w:tcBorders>
              <w:top w:val="single" w:sz="4" w:space="0" w:color="auto"/>
              <w:left w:val="single" w:sz="4" w:space="0" w:color="auto"/>
              <w:bottom w:val="single" w:sz="4" w:space="0" w:color="auto"/>
              <w:right w:val="single" w:sz="4" w:space="0" w:color="auto"/>
            </w:tcBorders>
            <w:hideMark/>
          </w:tcPr>
          <w:p w14:paraId="43EF4F97" w14:textId="77777777" w:rsidR="00C93728" w:rsidRPr="00991726" w:rsidRDefault="00C93728" w:rsidP="00C93728">
            <w:pPr>
              <w:spacing w:after="160" w:line="259" w:lineRule="auto"/>
            </w:pPr>
            <w:r w:rsidRPr="00991726">
              <w:t>Als gebruiker wil ik de ontwikkeling van variabelen over tijd kunnen volgen zodat ik trends kan analyseren.</w:t>
            </w:r>
          </w:p>
        </w:tc>
        <w:tc>
          <w:tcPr>
            <w:tcW w:w="2880" w:type="dxa"/>
            <w:tcBorders>
              <w:top w:val="single" w:sz="4" w:space="0" w:color="auto"/>
              <w:left w:val="single" w:sz="4" w:space="0" w:color="auto"/>
              <w:bottom w:val="single" w:sz="4" w:space="0" w:color="auto"/>
              <w:right w:val="single" w:sz="4" w:space="0" w:color="auto"/>
            </w:tcBorders>
            <w:hideMark/>
          </w:tcPr>
          <w:p w14:paraId="4ECD3530" w14:textId="77777777" w:rsidR="00C93728" w:rsidRPr="00991726" w:rsidRDefault="00C93728" w:rsidP="00C93728">
            <w:pPr>
              <w:spacing w:after="160" w:line="259" w:lineRule="auto"/>
            </w:pPr>
            <w:r w:rsidRPr="00991726">
              <w:t>Variabelen worden grafisch weergegeven in een tijdlijnweergave.</w:t>
            </w:r>
          </w:p>
        </w:tc>
      </w:tr>
      <w:tr w:rsidR="00C93728" w:rsidRPr="00991726" w14:paraId="07CC1D84"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54F934B2" w14:textId="77777777" w:rsidR="00C93728" w:rsidRPr="00991726" w:rsidRDefault="00C93728" w:rsidP="00C93728">
            <w:pPr>
              <w:spacing w:after="160" w:line="259" w:lineRule="auto"/>
            </w:pPr>
            <w:r w:rsidRPr="00991726">
              <w:t>WCAG-richtlijnen voor de interface</w:t>
            </w:r>
          </w:p>
        </w:tc>
        <w:tc>
          <w:tcPr>
            <w:tcW w:w="2880" w:type="dxa"/>
            <w:tcBorders>
              <w:top w:val="single" w:sz="4" w:space="0" w:color="auto"/>
              <w:left w:val="single" w:sz="4" w:space="0" w:color="auto"/>
              <w:bottom w:val="single" w:sz="4" w:space="0" w:color="auto"/>
              <w:right w:val="single" w:sz="4" w:space="0" w:color="auto"/>
            </w:tcBorders>
            <w:hideMark/>
          </w:tcPr>
          <w:p w14:paraId="7767845A" w14:textId="77777777" w:rsidR="00C93728" w:rsidRPr="00991726" w:rsidRDefault="00C93728" w:rsidP="00C93728">
            <w:pPr>
              <w:spacing w:after="160" w:line="259" w:lineRule="auto"/>
            </w:pPr>
            <w:r w:rsidRPr="00991726">
              <w:t>Als gebruiker met visuele beperking wil ik dat de tool voldoet aan toegankelijkheidsrichtlijnen zodat ik deze ook kan gebruiken.</w:t>
            </w:r>
          </w:p>
        </w:tc>
        <w:tc>
          <w:tcPr>
            <w:tcW w:w="2880" w:type="dxa"/>
            <w:tcBorders>
              <w:top w:val="single" w:sz="4" w:space="0" w:color="auto"/>
              <w:left w:val="single" w:sz="4" w:space="0" w:color="auto"/>
              <w:bottom w:val="single" w:sz="4" w:space="0" w:color="auto"/>
              <w:right w:val="single" w:sz="4" w:space="0" w:color="auto"/>
            </w:tcBorders>
            <w:hideMark/>
          </w:tcPr>
          <w:p w14:paraId="594D5BEB" w14:textId="77777777" w:rsidR="00C93728" w:rsidRPr="00991726" w:rsidRDefault="00C93728" w:rsidP="00C93728">
            <w:pPr>
              <w:spacing w:after="160" w:line="259" w:lineRule="auto"/>
            </w:pPr>
            <w:r w:rsidRPr="00991726">
              <w:t>De tool voldoet aan WCAG 2.1 AA richtlijnen.</w:t>
            </w:r>
          </w:p>
        </w:tc>
      </w:tr>
      <w:tr w:rsidR="00C93728" w:rsidRPr="00991726" w14:paraId="62120B80"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3C950DF2" w14:textId="77777777" w:rsidR="00C93728" w:rsidRPr="00991726" w:rsidRDefault="00C93728" w:rsidP="00C93728">
            <w:pPr>
              <w:spacing w:after="160" w:line="259" w:lineRule="auto"/>
            </w:pPr>
            <w:r w:rsidRPr="00991726">
              <w:t>(Visueel) bedrijfsstijlen ondersteunen</w:t>
            </w:r>
          </w:p>
        </w:tc>
        <w:tc>
          <w:tcPr>
            <w:tcW w:w="2880" w:type="dxa"/>
            <w:tcBorders>
              <w:top w:val="single" w:sz="4" w:space="0" w:color="auto"/>
              <w:left w:val="single" w:sz="4" w:space="0" w:color="auto"/>
              <w:bottom w:val="single" w:sz="4" w:space="0" w:color="auto"/>
              <w:right w:val="single" w:sz="4" w:space="0" w:color="auto"/>
            </w:tcBorders>
            <w:hideMark/>
          </w:tcPr>
          <w:p w14:paraId="3D44D135" w14:textId="77777777" w:rsidR="00C93728" w:rsidRPr="00991726" w:rsidRDefault="00C93728" w:rsidP="00C93728">
            <w:pPr>
              <w:spacing w:after="160" w:line="259" w:lineRule="auto"/>
            </w:pPr>
            <w:r w:rsidRPr="00991726">
              <w:t>Als organisatie wil ik dat de tool onze huisstijl ondersteunt zodat het aansluit bij onze branding.</w:t>
            </w:r>
          </w:p>
        </w:tc>
        <w:tc>
          <w:tcPr>
            <w:tcW w:w="2880" w:type="dxa"/>
            <w:tcBorders>
              <w:top w:val="single" w:sz="4" w:space="0" w:color="auto"/>
              <w:left w:val="single" w:sz="4" w:space="0" w:color="auto"/>
              <w:bottom w:val="single" w:sz="4" w:space="0" w:color="auto"/>
              <w:right w:val="single" w:sz="4" w:space="0" w:color="auto"/>
            </w:tcBorders>
            <w:hideMark/>
          </w:tcPr>
          <w:p w14:paraId="141AC55C" w14:textId="77777777" w:rsidR="00C93728" w:rsidRPr="00991726" w:rsidRDefault="00C93728" w:rsidP="00C93728">
            <w:pPr>
              <w:spacing w:after="160" w:line="259" w:lineRule="auto"/>
            </w:pPr>
            <w:r w:rsidRPr="00991726">
              <w:t>De tool ondersteunt het instellen van logo, kleuren en lettertypes via een configuratiebestand.</w:t>
            </w:r>
          </w:p>
        </w:tc>
      </w:tr>
    </w:tbl>
    <w:p w14:paraId="6950065D" w14:textId="02A9AF33" w:rsidR="00C93728" w:rsidRPr="00991726" w:rsidRDefault="00C93728" w:rsidP="00C93728">
      <w:pPr>
        <w:rPr>
          <w:b/>
          <w:bCs/>
        </w:rPr>
      </w:pPr>
    </w:p>
    <w:p w14:paraId="26937AD9" w14:textId="6A7965C1" w:rsidR="00C93728" w:rsidRPr="00991726" w:rsidRDefault="00C93728" w:rsidP="00C93728">
      <w:pPr>
        <w:pStyle w:val="Caption"/>
        <w:keepNext/>
      </w:pPr>
      <w:r>
        <w:t xml:space="preserve">Tabel </w:t>
      </w:r>
      <w:r>
        <w:fldChar w:fldCharType="begin"/>
      </w:r>
      <w:r>
        <w:instrText xml:space="preserve"> SEQ Tabel \* ARABIC </w:instrText>
      </w:r>
      <w:r>
        <w:fldChar w:fldCharType="separate"/>
      </w:r>
      <w:r w:rsidR="00265416">
        <w:t>7</w:t>
      </w:r>
      <w:r>
        <w:fldChar w:fldCharType="end"/>
      </w:r>
      <w:r>
        <w:t xml:space="preserve"> Proces gerelateerde requirements met user stories en acceptatiecriteria</w:t>
      </w:r>
    </w:p>
    <w:tbl>
      <w:tblPr>
        <w:tblStyle w:val="TableGrid"/>
        <w:tblW w:w="0" w:type="auto"/>
        <w:tblLook w:val="04A0" w:firstRow="1" w:lastRow="0" w:firstColumn="1" w:lastColumn="0" w:noHBand="0" w:noVBand="1"/>
      </w:tblPr>
      <w:tblGrid>
        <w:gridCol w:w="2880"/>
        <w:gridCol w:w="2880"/>
        <w:gridCol w:w="2880"/>
      </w:tblGrid>
      <w:tr w:rsidR="00C93728" w:rsidRPr="00991726" w14:paraId="35D35DEE"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3E1107F6" w14:textId="77777777" w:rsidR="00C93728" w:rsidRPr="00991726" w:rsidRDefault="00C93728" w:rsidP="00C93728">
            <w:pPr>
              <w:spacing w:after="160" w:line="259" w:lineRule="auto"/>
              <w:rPr>
                <w:b/>
                <w:bCs/>
              </w:rPr>
            </w:pPr>
            <w:r w:rsidRPr="00991726">
              <w:rPr>
                <w:b/>
                <w:bCs/>
              </w:rPr>
              <w:t>Requirements</w:t>
            </w:r>
          </w:p>
        </w:tc>
        <w:tc>
          <w:tcPr>
            <w:tcW w:w="2880" w:type="dxa"/>
            <w:tcBorders>
              <w:top w:val="single" w:sz="4" w:space="0" w:color="auto"/>
              <w:left w:val="single" w:sz="4" w:space="0" w:color="auto"/>
              <w:bottom w:val="single" w:sz="4" w:space="0" w:color="auto"/>
              <w:right w:val="single" w:sz="4" w:space="0" w:color="auto"/>
            </w:tcBorders>
            <w:hideMark/>
          </w:tcPr>
          <w:p w14:paraId="2E6B2A9B" w14:textId="77777777" w:rsidR="00C93728" w:rsidRPr="00991726" w:rsidRDefault="00C93728" w:rsidP="00C93728">
            <w:pPr>
              <w:spacing w:after="160" w:line="259" w:lineRule="auto"/>
              <w:rPr>
                <w:b/>
                <w:bCs/>
              </w:rPr>
            </w:pPr>
            <w:r w:rsidRPr="00991726">
              <w:rPr>
                <w:b/>
                <w:bCs/>
              </w:rPr>
              <w:t>User stories</w:t>
            </w:r>
          </w:p>
        </w:tc>
        <w:tc>
          <w:tcPr>
            <w:tcW w:w="2880" w:type="dxa"/>
            <w:tcBorders>
              <w:top w:val="single" w:sz="4" w:space="0" w:color="auto"/>
              <w:left w:val="single" w:sz="4" w:space="0" w:color="auto"/>
              <w:bottom w:val="single" w:sz="4" w:space="0" w:color="auto"/>
              <w:right w:val="single" w:sz="4" w:space="0" w:color="auto"/>
            </w:tcBorders>
            <w:hideMark/>
          </w:tcPr>
          <w:p w14:paraId="604E45A9" w14:textId="77777777" w:rsidR="00C93728" w:rsidRPr="00991726" w:rsidRDefault="00C93728" w:rsidP="00C93728">
            <w:pPr>
              <w:spacing w:after="160" w:line="259" w:lineRule="auto"/>
              <w:rPr>
                <w:b/>
                <w:bCs/>
              </w:rPr>
            </w:pPr>
            <w:r w:rsidRPr="00991726">
              <w:rPr>
                <w:b/>
                <w:bCs/>
              </w:rPr>
              <w:t>Acceptatiecriteria</w:t>
            </w:r>
          </w:p>
        </w:tc>
      </w:tr>
      <w:tr w:rsidR="00C93728" w:rsidRPr="00991726" w14:paraId="09181EC5"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08C73EC4" w14:textId="77777777" w:rsidR="00C93728" w:rsidRPr="00991726" w:rsidRDefault="00C93728" w:rsidP="00C93728">
            <w:pPr>
              <w:spacing w:after="160" w:line="259" w:lineRule="auto"/>
            </w:pPr>
            <w:r w:rsidRPr="00991726">
              <w:t>Prototype</w:t>
            </w:r>
          </w:p>
        </w:tc>
        <w:tc>
          <w:tcPr>
            <w:tcW w:w="2880" w:type="dxa"/>
            <w:tcBorders>
              <w:top w:val="single" w:sz="4" w:space="0" w:color="auto"/>
              <w:left w:val="single" w:sz="4" w:space="0" w:color="auto"/>
              <w:bottom w:val="single" w:sz="4" w:space="0" w:color="auto"/>
              <w:right w:val="single" w:sz="4" w:space="0" w:color="auto"/>
            </w:tcBorders>
            <w:hideMark/>
          </w:tcPr>
          <w:p w14:paraId="5EBFADBB" w14:textId="77777777" w:rsidR="00C93728" w:rsidRPr="00991726" w:rsidRDefault="00C93728" w:rsidP="00C93728">
            <w:pPr>
              <w:spacing w:after="160" w:line="259" w:lineRule="auto"/>
            </w:pPr>
            <w:r w:rsidRPr="00991726">
              <w:t>Als team willen wij een prototype kunnen opleveren zodat we het idee snel kunnen demonstreren aan stakeholders.</w:t>
            </w:r>
          </w:p>
        </w:tc>
        <w:tc>
          <w:tcPr>
            <w:tcW w:w="2880" w:type="dxa"/>
            <w:tcBorders>
              <w:top w:val="single" w:sz="4" w:space="0" w:color="auto"/>
              <w:left w:val="single" w:sz="4" w:space="0" w:color="auto"/>
              <w:bottom w:val="single" w:sz="4" w:space="0" w:color="auto"/>
              <w:right w:val="single" w:sz="4" w:space="0" w:color="auto"/>
            </w:tcBorders>
            <w:hideMark/>
          </w:tcPr>
          <w:p w14:paraId="7A78D88A" w14:textId="77777777" w:rsidR="00C93728" w:rsidRPr="00991726" w:rsidRDefault="00C93728" w:rsidP="00C93728">
            <w:pPr>
              <w:spacing w:after="160" w:line="259" w:lineRule="auto"/>
            </w:pPr>
            <w:r w:rsidRPr="00991726">
              <w:t>Het prototype bevat de basisfunctionaliteiten en een klikbare interface.</w:t>
            </w:r>
          </w:p>
        </w:tc>
      </w:tr>
      <w:tr w:rsidR="00C93728" w:rsidRPr="00991726" w14:paraId="33619CCA"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7D61301F" w14:textId="77777777" w:rsidR="00C93728" w:rsidRPr="00991726" w:rsidRDefault="00C93728" w:rsidP="00C93728">
            <w:pPr>
              <w:spacing w:after="160" w:line="259" w:lineRule="auto"/>
            </w:pPr>
            <w:r w:rsidRPr="00991726">
              <w:t>Verantwoordingsdocument</w:t>
            </w:r>
          </w:p>
        </w:tc>
        <w:tc>
          <w:tcPr>
            <w:tcW w:w="2880" w:type="dxa"/>
            <w:tcBorders>
              <w:top w:val="single" w:sz="4" w:space="0" w:color="auto"/>
              <w:left w:val="single" w:sz="4" w:space="0" w:color="auto"/>
              <w:bottom w:val="single" w:sz="4" w:space="0" w:color="auto"/>
              <w:right w:val="single" w:sz="4" w:space="0" w:color="auto"/>
            </w:tcBorders>
            <w:hideMark/>
          </w:tcPr>
          <w:p w14:paraId="14801D2F" w14:textId="77777777" w:rsidR="00C93728" w:rsidRPr="00991726" w:rsidRDefault="00C93728" w:rsidP="00C93728">
            <w:pPr>
              <w:spacing w:after="160" w:line="259" w:lineRule="auto"/>
            </w:pPr>
            <w:r w:rsidRPr="00991726">
              <w:t>Als ontwikkelaar wil ik een document met gemaakte keuzes kunnen aanleveren zodat anderen onze aanpak begrijpen.</w:t>
            </w:r>
          </w:p>
        </w:tc>
        <w:tc>
          <w:tcPr>
            <w:tcW w:w="2880" w:type="dxa"/>
            <w:tcBorders>
              <w:top w:val="single" w:sz="4" w:space="0" w:color="auto"/>
              <w:left w:val="single" w:sz="4" w:space="0" w:color="auto"/>
              <w:bottom w:val="single" w:sz="4" w:space="0" w:color="auto"/>
              <w:right w:val="single" w:sz="4" w:space="0" w:color="auto"/>
            </w:tcBorders>
            <w:hideMark/>
          </w:tcPr>
          <w:p w14:paraId="11EC5ABC" w14:textId="77777777" w:rsidR="00C93728" w:rsidRPr="00991726" w:rsidRDefault="00C93728" w:rsidP="00C93728">
            <w:pPr>
              <w:spacing w:after="160" w:line="259" w:lineRule="auto"/>
            </w:pPr>
            <w:r w:rsidRPr="00991726">
              <w:t>Het document bevat minimaal uitleg over de gekozen technologieën, methodes en ontwerpkeuzes.</w:t>
            </w:r>
          </w:p>
        </w:tc>
      </w:tr>
      <w:tr w:rsidR="00C93728" w:rsidRPr="00991726" w14:paraId="4EBEA697" w14:textId="77777777" w:rsidTr="00C93728">
        <w:tc>
          <w:tcPr>
            <w:tcW w:w="2880" w:type="dxa"/>
            <w:tcBorders>
              <w:top w:val="single" w:sz="4" w:space="0" w:color="auto"/>
              <w:left w:val="single" w:sz="4" w:space="0" w:color="auto"/>
              <w:bottom w:val="single" w:sz="4" w:space="0" w:color="auto"/>
              <w:right w:val="single" w:sz="4" w:space="0" w:color="auto"/>
            </w:tcBorders>
            <w:hideMark/>
          </w:tcPr>
          <w:p w14:paraId="42C8B797" w14:textId="77777777" w:rsidR="00C93728" w:rsidRPr="00991726" w:rsidRDefault="00C93728" w:rsidP="00C93728">
            <w:pPr>
              <w:spacing w:after="160" w:line="259" w:lineRule="auto"/>
            </w:pPr>
            <w:r w:rsidRPr="00991726">
              <w:t>(Class) diagram van de software</w:t>
            </w:r>
          </w:p>
        </w:tc>
        <w:tc>
          <w:tcPr>
            <w:tcW w:w="2880" w:type="dxa"/>
            <w:tcBorders>
              <w:top w:val="single" w:sz="4" w:space="0" w:color="auto"/>
              <w:left w:val="single" w:sz="4" w:space="0" w:color="auto"/>
              <w:bottom w:val="single" w:sz="4" w:space="0" w:color="auto"/>
              <w:right w:val="single" w:sz="4" w:space="0" w:color="auto"/>
            </w:tcBorders>
            <w:hideMark/>
          </w:tcPr>
          <w:p w14:paraId="2937FD44" w14:textId="77777777" w:rsidR="00C93728" w:rsidRPr="00991726" w:rsidRDefault="00C93728" w:rsidP="00C93728">
            <w:pPr>
              <w:spacing w:after="160" w:line="259" w:lineRule="auto"/>
            </w:pPr>
            <w:r w:rsidRPr="00991726">
              <w:t>Als ontwikkelaar wil ik een klassendiagram hebben zodat ik inzicht heb in de structuur van de software.</w:t>
            </w:r>
          </w:p>
        </w:tc>
        <w:tc>
          <w:tcPr>
            <w:tcW w:w="2880" w:type="dxa"/>
            <w:tcBorders>
              <w:top w:val="single" w:sz="4" w:space="0" w:color="auto"/>
              <w:left w:val="single" w:sz="4" w:space="0" w:color="auto"/>
              <w:bottom w:val="single" w:sz="4" w:space="0" w:color="auto"/>
              <w:right w:val="single" w:sz="4" w:space="0" w:color="auto"/>
            </w:tcBorders>
            <w:hideMark/>
          </w:tcPr>
          <w:p w14:paraId="63FBD246" w14:textId="77777777" w:rsidR="00C93728" w:rsidRPr="00991726" w:rsidRDefault="00C93728" w:rsidP="00C93728">
            <w:pPr>
              <w:spacing w:after="160" w:line="259" w:lineRule="auto"/>
            </w:pPr>
            <w:r w:rsidRPr="00991726">
              <w:t>Het diagram toont de belangrijkste klassen en hun relaties en is actueel.</w:t>
            </w:r>
          </w:p>
        </w:tc>
      </w:tr>
    </w:tbl>
    <w:p w14:paraId="49597C5E" w14:textId="46A85FC4" w:rsidR="009A57E7" w:rsidRPr="00991726" w:rsidRDefault="00316EE9" w:rsidP="00316EE9">
      <w:r w:rsidRPr="00991726">
        <w:br w:type="page"/>
      </w:r>
    </w:p>
    <w:p w14:paraId="080D2E9B" w14:textId="63105923" w:rsidR="00A43FBD" w:rsidRPr="00991726" w:rsidRDefault="00A43FBD" w:rsidP="002975E0">
      <w:pPr>
        <w:pStyle w:val="Heading1"/>
        <w:numPr>
          <w:ilvl w:val="0"/>
          <w:numId w:val="41"/>
        </w:numPr>
      </w:pPr>
      <w:bookmarkStart w:id="28" w:name="_Toc195655281"/>
      <w:r w:rsidRPr="00991726">
        <w:t>Functional decomposition</w:t>
      </w:r>
      <w:bookmarkEnd w:id="28"/>
      <w:r w:rsidRPr="00991726">
        <w:t> </w:t>
      </w:r>
    </w:p>
    <w:p w14:paraId="7CC19C10" w14:textId="28188A5F" w:rsidR="00A43FBD" w:rsidRPr="00991726" w:rsidRDefault="00A43FBD" w:rsidP="00A43FBD">
      <w:r w:rsidRPr="00991726">
        <w:t xml:space="preserve">De functional requirements vertellen iets over hoe het systeem zou moeten functioneren of wat de mogelijkheden zijn van het systeem voor eindgebruiker. </w:t>
      </w:r>
      <w:r w:rsidR="00992621" w:rsidRPr="00991726">
        <w:t>Door de techniek “functional decomposition” te gebruiken vanuit het BABOK, ontleden wij de functies om de complexiteit van de oplossing te verminderen.</w:t>
      </w:r>
      <w:r w:rsidR="000E70DF" w:rsidRPr="00991726">
        <w:t xml:space="preserve"> In figuur 2 versimpelen wij de functie buurt simuleren, hierbij kennen wij twee sub-functies toe; huishouden simuleren en 30 jaar in de toekomst simuleren. Verder ontleden wij de </w:t>
      </w:r>
      <w:r w:rsidR="00B71730" w:rsidRPr="00991726">
        <w:t xml:space="preserve">functie </w:t>
      </w:r>
      <w:r w:rsidR="000E70DF" w:rsidRPr="00991726">
        <w:t>huishouden simuleren</w:t>
      </w:r>
      <w:r w:rsidR="00B71730" w:rsidRPr="00991726">
        <w:t xml:space="preserve"> </w:t>
      </w:r>
      <w:r w:rsidR="000E70DF" w:rsidRPr="00991726">
        <w:t xml:space="preserve">in het proces </w:t>
      </w:r>
      <w:r w:rsidR="00B71730" w:rsidRPr="00991726">
        <w:t>van bewoners complex gedrag vertonen met de activiteit praat met een agent doormiddel van een chat.</w:t>
      </w:r>
    </w:p>
    <w:p w14:paraId="0BEC039C" w14:textId="77777777" w:rsidR="000E70DF" w:rsidRPr="00991726" w:rsidRDefault="000E70DF" w:rsidP="000E70DF">
      <w:pPr>
        <w:keepNext/>
      </w:pPr>
      <w:r w:rsidRPr="00991726">
        <w:rPr>
          <w:noProof/>
        </w:rPr>
        <w:drawing>
          <wp:inline distT="0" distB="0" distL="0" distR="0" wp14:anchorId="23600766" wp14:editId="0E50F9AA">
            <wp:extent cx="5731510" cy="4728210"/>
            <wp:effectExtent l="0" t="0" r="0" b="0"/>
            <wp:docPr id="10974899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9962" name="Picture 1" descr="A diagram of a diagram&#10;&#10;AI-generated content may be incorrect."/>
                    <pic:cNvPicPr/>
                  </pic:nvPicPr>
                  <pic:blipFill>
                    <a:blip r:embed="rId15"/>
                    <a:stretch>
                      <a:fillRect/>
                    </a:stretch>
                  </pic:blipFill>
                  <pic:spPr>
                    <a:xfrm>
                      <a:off x="0" y="0"/>
                      <a:ext cx="5731510" cy="4728210"/>
                    </a:xfrm>
                    <a:prstGeom prst="rect">
                      <a:avLst/>
                    </a:prstGeom>
                  </pic:spPr>
                </pic:pic>
              </a:graphicData>
            </a:graphic>
          </wp:inline>
        </w:drawing>
      </w:r>
    </w:p>
    <w:p w14:paraId="2A49C5EF" w14:textId="6B3B379D" w:rsidR="00B71730" w:rsidRPr="00991726" w:rsidRDefault="000E70DF" w:rsidP="00B71730">
      <w:pPr>
        <w:pStyle w:val="Caption"/>
      </w:pPr>
      <w:r w:rsidRPr="00991726">
        <w:t xml:space="preserve">Figuur </w:t>
      </w:r>
      <w:r w:rsidRPr="00991726">
        <w:fldChar w:fldCharType="begin"/>
      </w:r>
      <w:r w:rsidRPr="00991726">
        <w:instrText xml:space="preserve"> SEQ Figuur \* ARABIC </w:instrText>
      </w:r>
      <w:r w:rsidRPr="00991726">
        <w:fldChar w:fldCharType="separate"/>
      </w:r>
      <w:r w:rsidRPr="00991726">
        <w:t>2</w:t>
      </w:r>
      <w:r w:rsidRPr="00991726">
        <w:fldChar w:fldCharType="end"/>
      </w:r>
      <w:r w:rsidRPr="00991726">
        <w:t xml:space="preserve"> Functional decomposition</w:t>
      </w:r>
    </w:p>
    <w:p w14:paraId="194518E3" w14:textId="1B9D1152" w:rsidR="008C67C2" w:rsidRPr="00991726" w:rsidRDefault="008C67C2" w:rsidP="008C67C2">
      <w:r w:rsidRPr="00991726">
        <w:br w:type="page"/>
      </w:r>
    </w:p>
    <w:p w14:paraId="1AA3EDAB" w14:textId="14CF0E67" w:rsidR="00A43FBD" w:rsidRPr="00991726" w:rsidRDefault="00A43FBD" w:rsidP="00C93728">
      <w:pPr>
        <w:pStyle w:val="Heading2"/>
        <w:numPr>
          <w:ilvl w:val="1"/>
          <w:numId w:val="41"/>
        </w:numPr>
      </w:pPr>
      <w:bookmarkStart w:id="29" w:name="_Toc195655282"/>
      <w:r w:rsidRPr="00991726">
        <w:t>Non-functional requirements</w:t>
      </w:r>
      <w:bookmarkEnd w:id="29"/>
      <w:r w:rsidRPr="00991726">
        <w:t> </w:t>
      </w:r>
    </w:p>
    <w:p w14:paraId="484CF000" w14:textId="11987E08" w:rsidR="00C93728" w:rsidRPr="00991726" w:rsidRDefault="00C93728" w:rsidP="00C93728">
      <w:r w:rsidRPr="00991726">
        <w:t xml:space="preserve">Door de techniek “Non-functional requirement analysis” van de BABOK toe te passen, kunnen wij de non-functionele requirements in verschillende categorieën verdelen. Deze </w:t>
      </w:r>
      <w:r w:rsidR="007B2412" w:rsidRPr="00991726">
        <w:t xml:space="preserve">analyse dient als criteria voor de functionele requirements, omdat ze definiëren hoe goed de functionele requirements moeten presteren. </w:t>
      </w:r>
    </w:p>
    <w:p w14:paraId="06BB72C8" w14:textId="0DCEE869" w:rsidR="00265416" w:rsidRPr="00991726" w:rsidRDefault="00265416" w:rsidP="00265416">
      <w:pPr>
        <w:pStyle w:val="Caption"/>
        <w:keepNext/>
      </w:pPr>
      <w:r w:rsidRPr="00991726">
        <w:t xml:space="preserve">Tabel </w:t>
      </w:r>
      <w:r w:rsidRPr="00991726">
        <w:fldChar w:fldCharType="begin"/>
      </w:r>
      <w:r w:rsidRPr="00991726">
        <w:instrText xml:space="preserve"> SEQ Tabel \* ARABIC </w:instrText>
      </w:r>
      <w:r w:rsidRPr="00991726">
        <w:fldChar w:fldCharType="separate"/>
      </w:r>
      <w:r w:rsidRPr="00991726">
        <w:t>8</w:t>
      </w:r>
      <w:r w:rsidRPr="00991726">
        <w:fldChar w:fldCharType="end"/>
      </w:r>
      <w:r w:rsidRPr="00991726">
        <w:t xml:space="preserve"> Non-functional requirementsanalyse</w:t>
      </w:r>
    </w:p>
    <w:tbl>
      <w:tblPr>
        <w:tblStyle w:val="TableGrid"/>
        <w:tblW w:w="0" w:type="auto"/>
        <w:tblLook w:val="04A0" w:firstRow="1" w:lastRow="0" w:firstColumn="1" w:lastColumn="0" w:noHBand="0" w:noVBand="1"/>
      </w:tblPr>
      <w:tblGrid>
        <w:gridCol w:w="2880"/>
        <w:gridCol w:w="2880"/>
        <w:gridCol w:w="2880"/>
      </w:tblGrid>
      <w:tr w:rsidR="007B2412" w:rsidRPr="00991726" w14:paraId="45B1DC6E" w14:textId="46690245" w:rsidTr="00B750BD">
        <w:tc>
          <w:tcPr>
            <w:tcW w:w="2880" w:type="dxa"/>
            <w:tcBorders>
              <w:top w:val="single" w:sz="4" w:space="0" w:color="auto"/>
              <w:left w:val="single" w:sz="4" w:space="0" w:color="auto"/>
              <w:bottom w:val="single" w:sz="4" w:space="0" w:color="auto"/>
              <w:right w:val="single" w:sz="4" w:space="0" w:color="auto"/>
            </w:tcBorders>
          </w:tcPr>
          <w:p w14:paraId="64FA3606" w14:textId="1A84ACCD" w:rsidR="007B2412" w:rsidRPr="00991726" w:rsidRDefault="007B2412" w:rsidP="007B2412">
            <w:pPr>
              <w:rPr>
                <w:b/>
                <w:bCs/>
              </w:rPr>
            </w:pPr>
            <w:r w:rsidRPr="00991726">
              <w:rPr>
                <w:b/>
                <w:bCs/>
              </w:rPr>
              <w:t>Categorie</w:t>
            </w:r>
          </w:p>
        </w:tc>
        <w:tc>
          <w:tcPr>
            <w:tcW w:w="2880" w:type="dxa"/>
            <w:tcBorders>
              <w:top w:val="single" w:sz="4" w:space="0" w:color="auto"/>
              <w:left w:val="single" w:sz="4" w:space="0" w:color="auto"/>
              <w:bottom w:val="single" w:sz="4" w:space="0" w:color="auto"/>
              <w:right w:val="single" w:sz="4" w:space="0" w:color="auto"/>
            </w:tcBorders>
          </w:tcPr>
          <w:p w14:paraId="7A205303" w14:textId="43DE1405" w:rsidR="007B2412" w:rsidRPr="00991726" w:rsidRDefault="007B2412" w:rsidP="007B2412">
            <w:pPr>
              <w:rPr>
                <w:b/>
                <w:bCs/>
              </w:rPr>
            </w:pPr>
            <w:r w:rsidRPr="00991726">
              <w:rPr>
                <w:b/>
                <w:bCs/>
              </w:rPr>
              <w:t>Requirement beschrijving</w:t>
            </w:r>
          </w:p>
        </w:tc>
        <w:tc>
          <w:tcPr>
            <w:tcW w:w="2880" w:type="dxa"/>
            <w:tcBorders>
              <w:top w:val="single" w:sz="4" w:space="0" w:color="auto"/>
              <w:left w:val="single" w:sz="4" w:space="0" w:color="auto"/>
              <w:bottom w:val="single" w:sz="4" w:space="0" w:color="auto"/>
              <w:right w:val="single" w:sz="4" w:space="0" w:color="auto"/>
            </w:tcBorders>
          </w:tcPr>
          <w:p w14:paraId="4588DB05" w14:textId="09EBBB80" w:rsidR="007B2412" w:rsidRPr="00991726" w:rsidRDefault="007B2412" w:rsidP="007B2412">
            <w:pPr>
              <w:rPr>
                <w:b/>
                <w:bCs/>
              </w:rPr>
            </w:pPr>
            <w:r w:rsidRPr="00991726">
              <w:rPr>
                <w:b/>
                <w:bCs/>
              </w:rPr>
              <w:t>Meetbare specificatie</w:t>
            </w:r>
          </w:p>
        </w:tc>
      </w:tr>
      <w:tr w:rsidR="008C67C2" w:rsidRPr="00991726" w14:paraId="2849B54C" w14:textId="77777777" w:rsidTr="00B750BD">
        <w:tc>
          <w:tcPr>
            <w:tcW w:w="2880" w:type="dxa"/>
            <w:tcBorders>
              <w:top w:val="single" w:sz="4" w:space="0" w:color="auto"/>
              <w:left w:val="single" w:sz="4" w:space="0" w:color="auto"/>
              <w:bottom w:val="single" w:sz="4" w:space="0" w:color="auto"/>
              <w:right w:val="single" w:sz="4" w:space="0" w:color="auto"/>
            </w:tcBorders>
          </w:tcPr>
          <w:p w14:paraId="7ED2739C" w14:textId="0365A188" w:rsidR="008C67C2" w:rsidRPr="00991726" w:rsidRDefault="00C13E94" w:rsidP="007B2412">
            <w:r w:rsidRPr="00991726">
              <w:t>Usability</w:t>
            </w:r>
            <w:r w:rsidR="00364692" w:rsidRPr="00991726">
              <w:t xml:space="preserve">; volgens de BABOK </w:t>
            </w:r>
            <w:r w:rsidR="005B5C6A" w:rsidRPr="00991726">
              <w:t>draait het bij Usability om hoe gemakkelijk een gebruiker een tool kan leren gebruiken.</w:t>
            </w:r>
          </w:p>
        </w:tc>
        <w:tc>
          <w:tcPr>
            <w:tcW w:w="2880" w:type="dxa"/>
            <w:tcBorders>
              <w:top w:val="single" w:sz="4" w:space="0" w:color="auto"/>
              <w:left w:val="single" w:sz="4" w:space="0" w:color="auto"/>
              <w:bottom w:val="single" w:sz="4" w:space="0" w:color="auto"/>
              <w:right w:val="single" w:sz="4" w:space="0" w:color="auto"/>
            </w:tcBorders>
          </w:tcPr>
          <w:p w14:paraId="6AAA10CB" w14:textId="30B37D36" w:rsidR="008C67C2" w:rsidRPr="00991726" w:rsidRDefault="008C67C2" w:rsidP="007B2412">
            <w:r w:rsidRPr="00991726">
              <w:t xml:space="preserve">Gebruiksvriendelijkheid </w:t>
            </w:r>
          </w:p>
        </w:tc>
        <w:tc>
          <w:tcPr>
            <w:tcW w:w="2880" w:type="dxa"/>
            <w:tcBorders>
              <w:top w:val="single" w:sz="4" w:space="0" w:color="auto"/>
              <w:left w:val="single" w:sz="4" w:space="0" w:color="auto"/>
              <w:bottom w:val="single" w:sz="4" w:space="0" w:color="auto"/>
              <w:right w:val="single" w:sz="4" w:space="0" w:color="auto"/>
            </w:tcBorders>
          </w:tcPr>
          <w:p w14:paraId="195335F5" w14:textId="1FB4A2A5" w:rsidR="008C67C2" w:rsidRPr="00991726" w:rsidRDefault="008C67C2" w:rsidP="007B2412">
            <w:r w:rsidRPr="00991726">
              <w:t>De opdrachtgever en tenminste 85% van de eindgebruikers moeten tevreden zijn met de tool en gemakkelijk met de tool omweg kunnen.</w:t>
            </w:r>
          </w:p>
        </w:tc>
      </w:tr>
      <w:tr w:rsidR="007B2412" w:rsidRPr="00991726" w14:paraId="7CF31696" w14:textId="6B64A725" w:rsidTr="00B750BD">
        <w:tc>
          <w:tcPr>
            <w:tcW w:w="2880" w:type="dxa"/>
            <w:tcBorders>
              <w:top w:val="single" w:sz="4" w:space="0" w:color="auto"/>
              <w:left w:val="single" w:sz="4" w:space="0" w:color="auto"/>
              <w:bottom w:val="single" w:sz="4" w:space="0" w:color="auto"/>
              <w:right w:val="single" w:sz="4" w:space="0" w:color="auto"/>
            </w:tcBorders>
          </w:tcPr>
          <w:p w14:paraId="4900B368" w14:textId="17DE3EF0" w:rsidR="007B2412" w:rsidRPr="00991726" w:rsidRDefault="00C13E94" w:rsidP="007B2412">
            <w:r w:rsidRPr="00991726">
              <w:t>Extensibility</w:t>
            </w:r>
            <w:r w:rsidR="005B5C6A" w:rsidRPr="00991726">
              <w:t xml:space="preserve">; de </w:t>
            </w:r>
            <w:r w:rsidR="001E1EE2" w:rsidRPr="00991726">
              <w:t>mogelijkheid om nieuwe functionaliteiten toe te kunnen voegen aan een oplossing.</w:t>
            </w:r>
          </w:p>
        </w:tc>
        <w:tc>
          <w:tcPr>
            <w:tcW w:w="2880" w:type="dxa"/>
            <w:tcBorders>
              <w:top w:val="single" w:sz="4" w:space="0" w:color="auto"/>
              <w:left w:val="single" w:sz="4" w:space="0" w:color="auto"/>
              <w:bottom w:val="single" w:sz="4" w:space="0" w:color="auto"/>
              <w:right w:val="single" w:sz="4" w:space="0" w:color="auto"/>
            </w:tcBorders>
          </w:tcPr>
          <w:p w14:paraId="690B105D" w14:textId="16409918" w:rsidR="007B2412" w:rsidRPr="00991726" w:rsidRDefault="007B2412" w:rsidP="007B2412">
            <w:r w:rsidRPr="00991726">
              <w:t xml:space="preserve">De code moet zodanig opgezet worden dat het uitgebreid moet kunnen worden. </w:t>
            </w:r>
          </w:p>
        </w:tc>
        <w:tc>
          <w:tcPr>
            <w:tcW w:w="2880" w:type="dxa"/>
            <w:tcBorders>
              <w:top w:val="single" w:sz="4" w:space="0" w:color="auto"/>
              <w:left w:val="single" w:sz="4" w:space="0" w:color="auto"/>
              <w:bottom w:val="single" w:sz="4" w:space="0" w:color="auto"/>
              <w:right w:val="single" w:sz="4" w:space="0" w:color="auto"/>
            </w:tcBorders>
          </w:tcPr>
          <w:p w14:paraId="0F6D13E1" w14:textId="7357CADE" w:rsidR="007B2412" w:rsidRPr="00991726" w:rsidRDefault="00C13E94" w:rsidP="007B2412">
            <w:r w:rsidRPr="00991726">
              <w:t>Nieuwe functionaliteiten moeten geïmplementeerd kunnen worden door het toevoegen van extra code zonder er aanpassing van de bestaande componenten.</w:t>
            </w:r>
          </w:p>
        </w:tc>
      </w:tr>
      <w:tr w:rsidR="007B2412" w:rsidRPr="00991726" w14:paraId="1F6349B5" w14:textId="2FF440A2" w:rsidTr="00B750BD">
        <w:tc>
          <w:tcPr>
            <w:tcW w:w="2880" w:type="dxa"/>
            <w:tcBorders>
              <w:top w:val="single" w:sz="4" w:space="0" w:color="auto"/>
              <w:left w:val="single" w:sz="4" w:space="0" w:color="auto"/>
              <w:bottom w:val="single" w:sz="4" w:space="0" w:color="auto"/>
              <w:right w:val="single" w:sz="4" w:space="0" w:color="auto"/>
            </w:tcBorders>
          </w:tcPr>
          <w:p w14:paraId="6B8EE6BB" w14:textId="4045629C" w:rsidR="007B2412" w:rsidRPr="00991726" w:rsidRDefault="008212D7" w:rsidP="007B2412">
            <w:r w:rsidRPr="00991726">
              <w:t>Usability</w:t>
            </w:r>
            <w:r w:rsidR="005B5C6A" w:rsidRPr="00991726">
              <w:t>; deze requirement draait ook om het gemak van gebruiken van de tool.</w:t>
            </w:r>
          </w:p>
        </w:tc>
        <w:tc>
          <w:tcPr>
            <w:tcW w:w="2880" w:type="dxa"/>
            <w:tcBorders>
              <w:top w:val="single" w:sz="4" w:space="0" w:color="auto"/>
              <w:left w:val="single" w:sz="4" w:space="0" w:color="auto"/>
              <w:bottom w:val="single" w:sz="4" w:space="0" w:color="auto"/>
              <w:right w:val="single" w:sz="4" w:space="0" w:color="auto"/>
            </w:tcBorders>
          </w:tcPr>
          <w:p w14:paraId="143710DF" w14:textId="58AC37E9" w:rsidR="007B2412" w:rsidRPr="00991726" w:rsidRDefault="007B2412" w:rsidP="007B2412">
            <w:r w:rsidRPr="00991726">
              <w:t>De variabelen van een simulatie moeten aangepast kunnen worden.</w:t>
            </w:r>
          </w:p>
        </w:tc>
        <w:tc>
          <w:tcPr>
            <w:tcW w:w="2880" w:type="dxa"/>
            <w:tcBorders>
              <w:top w:val="single" w:sz="4" w:space="0" w:color="auto"/>
              <w:left w:val="single" w:sz="4" w:space="0" w:color="auto"/>
              <w:bottom w:val="single" w:sz="4" w:space="0" w:color="auto"/>
              <w:right w:val="single" w:sz="4" w:space="0" w:color="auto"/>
            </w:tcBorders>
          </w:tcPr>
          <w:p w14:paraId="48604365" w14:textId="7FDDB133" w:rsidR="007B2412" w:rsidRPr="00991726" w:rsidRDefault="00C13E94" w:rsidP="007B2412">
            <w:r w:rsidRPr="00991726">
              <w:t>Wijzigingen moeten verwerkt kunnen worden zonder het systeem te herstarten.</w:t>
            </w:r>
          </w:p>
        </w:tc>
      </w:tr>
      <w:tr w:rsidR="007B2412" w:rsidRPr="00991726" w14:paraId="4D4523BF" w14:textId="30064A8A" w:rsidTr="00B750BD">
        <w:tc>
          <w:tcPr>
            <w:tcW w:w="2880" w:type="dxa"/>
            <w:tcBorders>
              <w:top w:val="single" w:sz="4" w:space="0" w:color="auto"/>
              <w:left w:val="single" w:sz="4" w:space="0" w:color="auto"/>
              <w:bottom w:val="single" w:sz="4" w:space="0" w:color="auto"/>
              <w:right w:val="single" w:sz="4" w:space="0" w:color="auto"/>
            </w:tcBorders>
          </w:tcPr>
          <w:p w14:paraId="1B3A2759" w14:textId="64F76B69" w:rsidR="007B2412" w:rsidRPr="00991726" w:rsidRDefault="008212D7" w:rsidP="007B2412">
            <w:r w:rsidRPr="00991726">
              <w:t>Reliability</w:t>
            </w:r>
            <w:r w:rsidR="005B5C6A" w:rsidRPr="00991726">
              <w:t>; reliability, volgens de BABOK, is wanneer er vertrouwd wordt dat een tool doet wat het moet doen. In dit geval is het na elke run een rapportage kunnen uitdraaien.</w:t>
            </w:r>
          </w:p>
        </w:tc>
        <w:tc>
          <w:tcPr>
            <w:tcW w:w="2880" w:type="dxa"/>
            <w:tcBorders>
              <w:top w:val="single" w:sz="4" w:space="0" w:color="auto"/>
              <w:left w:val="single" w:sz="4" w:space="0" w:color="auto"/>
              <w:bottom w:val="single" w:sz="4" w:space="0" w:color="auto"/>
              <w:right w:val="single" w:sz="4" w:space="0" w:color="auto"/>
            </w:tcBorders>
          </w:tcPr>
          <w:p w14:paraId="4B45CD3A" w14:textId="619170A1" w:rsidR="007B2412" w:rsidRPr="00991726" w:rsidRDefault="007B2412" w:rsidP="007B2412">
            <w:r w:rsidRPr="00991726">
              <w:t>Er moet een rapportage uitgedraaid kunnen worden van een run.</w:t>
            </w:r>
          </w:p>
        </w:tc>
        <w:tc>
          <w:tcPr>
            <w:tcW w:w="2880" w:type="dxa"/>
            <w:tcBorders>
              <w:top w:val="single" w:sz="4" w:space="0" w:color="auto"/>
              <w:left w:val="single" w:sz="4" w:space="0" w:color="auto"/>
              <w:bottom w:val="single" w:sz="4" w:space="0" w:color="auto"/>
              <w:right w:val="single" w:sz="4" w:space="0" w:color="auto"/>
            </w:tcBorders>
          </w:tcPr>
          <w:p w14:paraId="7C666998" w14:textId="41727907" w:rsidR="007B2412" w:rsidRPr="00991726" w:rsidRDefault="008C67C2" w:rsidP="007B2412">
            <w:r w:rsidRPr="00991726">
              <w:t>Na een run moet er minstens een rapportage voortkomen.</w:t>
            </w:r>
          </w:p>
        </w:tc>
      </w:tr>
      <w:tr w:rsidR="007B2412" w:rsidRPr="00991726" w14:paraId="77B42AC7" w14:textId="7FEDE7C6" w:rsidTr="00B750BD">
        <w:tc>
          <w:tcPr>
            <w:tcW w:w="2880" w:type="dxa"/>
            <w:tcBorders>
              <w:top w:val="single" w:sz="4" w:space="0" w:color="auto"/>
              <w:left w:val="single" w:sz="4" w:space="0" w:color="auto"/>
              <w:bottom w:val="single" w:sz="4" w:space="0" w:color="auto"/>
              <w:right w:val="single" w:sz="4" w:space="0" w:color="auto"/>
            </w:tcBorders>
          </w:tcPr>
          <w:p w14:paraId="38932492" w14:textId="2A7C394D" w:rsidR="007B2412" w:rsidRPr="00991726" w:rsidRDefault="00364692" w:rsidP="007B2412">
            <w:r w:rsidRPr="00991726">
              <w:t>Compliance</w:t>
            </w:r>
            <w:r w:rsidR="005B5C6A" w:rsidRPr="00991726">
              <w:t>; volgens de BABOK, gaat het hier om wetgeving omtrent de tool, in dit geval is gaat het om de verplichte richtlijnen voor de toegankelijkheid van een tool.</w:t>
            </w:r>
          </w:p>
        </w:tc>
        <w:tc>
          <w:tcPr>
            <w:tcW w:w="2880" w:type="dxa"/>
            <w:tcBorders>
              <w:top w:val="single" w:sz="4" w:space="0" w:color="auto"/>
              <w:left w:val="single" w:sz="4" w:space="0" w:color="auto"/>
              <w:bottom w:val="single" w:sz="4" w:space="0" w:color="auto"/>
              <w:right w:val="single" w:sz="4" w:space="0" w:color="auto"/>
            </w:tcBorders>
          </w:tcPr>
          <w:p w14:paraId="38B17E4F" w14:textId="005FA05D" w:rsidR="007B2412" w:rsidRPr="00991726" w:rsidRDefault="007B2412" w:rsidP="007B2412">
            <w:r w:rsidRPr="00991726">
              <w:t>De user interface (UI) moet aan de WCAG-richtlijnen voldoen.</w:t>
            </w:r>
          </w:p>
        </w:tc>
        <w:tc>
          <w:tcPr>
            <w:tcW w:w="2880" w:type="dxa"/>
            <w:tcBorders>
              <w:top w:val="single" w:sz="4" w:space="0" w:color="auto"/>
              <w:left w:val="single" w:sz="4" w:space="0" w:color="auto"/>
              <w:bottom w:val="single" w:sz="4" w:space="0" w:color="auto"/>
              <w:right w:val="single" w:sz="4" w:space="0" w:color="auto"/>
            </w:tcBorders>
          </w:tcPr>
          <w:p w14:paraId="64E184FF" w14:textId="3AFA8DDB" w:rsidR="007B2412" w:rsidRPr="00991726" w:rsidRDefault="008C67C2" w:rsidP="007B2412">
            <w:r w:rsidRPr="00991726">
              <w:t>De UI moet aan alle 4 principes van de WCAG-richtlijnen</w:t>
            </w:r>
            <w:r w:rsidR="00364692" w:rsidRPr="00991726">
              <w:t xml:space="preserve"> 2.1 AA</w:t>
            </w:r>
            <w:r w:rsidRPr="00991726">
              <w:t>; waarneembaar, bedienbaar, begrijpelijk en robuust.</w:t>
            </w:r>
          </w:p>
        </w:tc>
      </w:tr>
    </w:tbl>
    <w:p w14:paraId="667A63DE" w14:textId="33B0479A" w:rsidR="001E1EE2" w:rsidRPr="00991726" w:rsidRDefault="001E1EE2" w:rsidP="00C93728"/>
    <w:p w14:paraId="126B267D" w14:textId="7DDA1877" w:rsidR="007B2412" w:rsidRPr="00991726" w:rsidRDefault="001E1EE2" w:rsidP="00C93728">
      <w:r w:rsidRPr="00991726">
        <w:br w:type="page"/>
      </w:r>
    </w:p>
    <w:p w14:paraId="1DE166E8" w14:textId="6CCA88CB" w:rsidR="00A43FBD" w:rsidRPr="00991726" w:rsidRDefault="00A43FBD" w:rsidP="002975E0">
      <w:pPr>
        <w:pStyle w:val="Heading1"/>
        <w:numPr>
          <w:ilvl w:val="0"/>
          <w:numId w:val="41"/>
        </w:numPr>
      </w:pPr>
      <w:bookmarkStart w:id="30" w:name="_Toc195655283"/>
      <w:r w:rsidRPr="00991726">
        <w:t>Conclusie</w:t>
      </w:r>
      <w:bookmarkEnd w:id="30"/>
      <w:r w:rsidRPr="00991726">
        <w:t> </w:t>
      </w:r>
    </w:p>
    <w:p w14:paraId="45BF8181" w14:textId="274DE3E7" w:rsidR="00225FD9" w:rsidRDefault="00991726" w:rsidP="00A43FBD">
      <w:r>
        <w:t>Deze analyse vormt een stevig fundament voor de ontwikkeling van het simulatieplatform binnen het LES-project. Het grondig in kaart brengen van de functional en non-functional requirements doormiddel van user stories en acceptatiecriteria, maakt het duidelijk wat het eindproduct moet kunne en hoe deze moet presteren. De stakeholders die direct betrokken zijn bij het project, hebben ervoor gezorgd dat wij een brede set requirements tot onze beschikking kregen die technisch haalbaar zijn.</w:t>
      </w:r>
    </w:p>
    <w:p w14:paraId="3ED60A54" w14:textId="279DED6B" w:rsidR="00991726" w:rsidRPr="00A43FBD" w:rsidRDefault="00991726" w:rsidP="00A43FBD">
      <w:r>
        <w:t>Deze analyse is een levend document en zal gedurende het project iteratief worden bijgewerkt en aangescherpt. Zo blijft het team wendbaar en blijft de oplossing aansluiten bij de wensen van de opdrachtgever.</w:t>
      </w:r>
      <w:bookmarkEnd w:id="9"/>
    </w:p>
    <w:sectPr w:rsidR="00991726" w:rsidRPr="00A43FBD" w:rsidSect="00272F1E">
      <w:headerReference w:type="default" r:id="rId16"/>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E5990" w14:textId="77777777" w:rsidR="00555226" w:rsidRPr="00991726" w:rsidRDefault="00555226" w:rsidP="00272F1E">
      <w:pPr>
        <w:spacing w:after="0" w:line="240" w:lineRule="auto"/>
      </w:pPr>
      <w:r w:rsidRPr="00991726">
        <w:separator/>
      </w:r>
    </w:p>
  </w:endnote>
  <w:endnote w:type="continuationSeparator" w:id="0">
    <w:p w14:paraId="66E9B060" w14:textId="77777777" w:rsidR="00555226" w:rsidRPr="00991726" w:rsidRDefault="00555226" w:rsidP="00272F1E">
      <w:pPr>
        <w:spacing w:after="0" w:line="240" w:lineRule="auto"/>
      </w:pPr>
      <w:r w:rsidRPr="0099172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3773948"/>
      <w:docPartObj>
        <w:docPartGallery w:val="Page Numbers (Bottom of Page)"/>
        <w:docPartUnique/>
      </w:docPartObj>
    </w:sdtPr>
    <w:sdtContent>
      <w:p w14:paraId="1E38654A" w14:textId="10193BB0" w:rsidR="00272F1E" w:rsidRPr="00991726" w:rsidRDefault="00272F1E">
        <w:pPr>
          <w:pStyle w:val="Footer"/>
          <w:jc w:val="right"/>
        </w:pPr>
        <w:r w:rsidRPr="00991726">
          <w:fldChar w:fldCharType="begin"/>
        </w:r>
        <w:r w:rsidRPr="00991726">
          <w:instrText xml:space="preserve"> PAGE   \* MERGEFORMAT </w:instrText>
        </w:r>
        <w:r w:rsidRPr="00991726">
          <w:fldChar w:fldCharType="separate"/>
        </w:r>
        <w:r w:rsidRPr="00991726">
          <w:t>2</w:t>
        </w:r>
        <w:r w:rsidRPr="00991726">
          <w:fldChar w:fldCharType="end"/>
        </w:r>
      </w:p>
    </w:sdtContent>
  </w:sdt>
  <w:p w14:paraId="43E4BEB0" w14:textId="77777777" w:rsidR="00272F1E" w:rsidRPr="00991726" w:rsidRDefault="00272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0BBF7" w14:textId="7A3F3759" w:rsidR="00272F1E" w:rsidRPr="00991726" w:rsidRDefault="00272F1E" w:rsidP="00272F1E">
    <w:pPr>
      <w:pStyle w:val="Footer"/>
    </w:pPr>
    <w:r w:rsidRPr="00991726">
      <w:t>Auteur: Johny Sosa</w:t>
    </w:r>
  </w:p>
  <w:p w14:paraId="0E8291A0" w14:textId="6B1DDDD5" w:rsidR="00272F1E" w:rsidRPr="00991726" w:rsidRDefault="00272F1E" w:rsidP="00272F1E">
    <w:pPr>
      <w:pStyle w:val="Footer"/>
    </w:pPr>
    <w:r w:rsidRPr="00991726">
      <w:t>Studentnummer: 1715021</w:t>
    </w:r>
  </w:p>
  <w:p w14:paraId="2F3426FA" w14:textId="6C1A3761" w:rsidR="00272F1E" w:rsidRPr="00991726" w:rsidRDefault="00272F1E" w:rsidP="00272F1E">
    <w:pPr>
      <w:pStyle w:val="Footer"/>
    </w:pPr>
    <w:r w:rsidRPr="00991726">
      <w:t>Datum: 09-04-2025</w:t>
    </w:r>
  </w:p>
  <w:p w14:paraId="499CEEBC" w14:textId="74643B31" w:rsidR="00272F1E" w:rsidRPr="00991726" w:rsidRDefault="00272F1E" w:rsidP="00272F1E">
    <w:pPr>
      <w:pStyle w:val="Footer"/>
    </w:pPr>
    <w:r w:rsidRPr="00991726">
      <w:t>Versie: 2.0</w:t>
    </w:r>
  </w:p>
  <w:p w14:paraId="5A2D4C4A" w14:textId="77777777" w:rsidR="00272F1E" w:rsidRPr="00991726" w:rsidRDefault="00272F1E">
    <w:pPr>
      <w:pStyle w:val="Footer"/>
    </w:pPr>
  </w:p>
  <w:p w14:paraId="749FF5EF" w14:textId="77777777" w:rsidR="00272F1E" w:rsidRPr="00991726" w:rsidRDefault="00272F1E">
    <w:pPr>
      <w:pStyle w:val="Footer"/>
    </w:pPr>
  </w:p>
  <w:p w14:paraId="2ECC8DC7" w14:textId="77777777" w:rsidR="00272F1E" w:rsidRPr="00991726" w:rsidRDefault="00272F1E">
    <w:pPr>
      <w:pStyle w:val="Footer"/>
    </w:pPr>
  </w:p>
  <w:p w14:paraId="428C5505" w14:textId="77777777" w:rsidR="00272F1E" w:rsidRPr="00991726" w:rsidRDefault="00272F1E">
    <w:pPr>
      <w:pStyle w:val="Footer"/>
    </w:pPr>
  </w:p>
  <w:p w14:paraId="37552C61" w14:textId="77777777" w:rsidR="00272F1E" w:rsidRPr="00991726" w:rsidRDefault="00272F1E">
    <w:pPr>
      <w:pStyle w:val="Footer"/>
    </w:pPr>
  </w:p>
  <w:p w14:paraId="2BEDD57E" w14:textId="77777777" w:rsidR="00272F1E" w:rsidRPr="00991726" w:rsidRDefault="00272F1E">
    <w:pPr>
      <w:pStyle w:val="Footer"/>
    </w:pPr>
  </w:p>
  <w:p w14:paraId="2642F48F" w14:textId="77777777" w:rsidR="00272F1E" w:rsidRPr="00991726" w:rsidRDefault="00272F1E">
    <w:pPr>
      <w:pStyle w:val="Footer"/>
    </w:pPr>
  </w:p>
  <w:p w14:paraId="105787A5" w14:textId="77777777" w:rsidR="00272F1E" w:rsidRPr="00991726" w:rsidRDefault="00272F1E">
    <w:pPr>
      <w:pStyle w:val="Footer"/>
    </w:pPr>
  </w:p>
  <w:p w14:paraId="35BCCAB6" w14:textId="77777777" w:rsidR="00272F1E" w:rsidRPr="00991726" w:rsidRDefault="00272F1E">
    <w:pPr>
      <w:pStyle w:val="Footer"/>
    </w:pPr>
  </w:p>
  <w:p w14:paraId="352BAC25" w14:textId="77777777" w:rsidR="00272F1E" w:rsidRPr="00991726" w:rsidRDefault="00272F1E">
    <w:pPr>
      <w:pStyle w:val="Footer"/>
    </w:pPr>
  </w:p>
  <w:p w14:paraId="795B833E" w14:textId="77777777" w:rsidR="00272F1E" w:rsidRPr="00991726" w:rsidRDefault="00272F1E">
    <w:pPr>
      <w:pStyle w:val="Footer"/>
    </w:pPr>
  </w:p>
  <w:p w14:paraId="58161F93" w14:textId="77777777" w:rsidR="00272F1E" w:rsidRPr="00991726" w:rsidRDefault="00272F1E">
    <w:pPr>
      <w:pStyle w:val="Footer"/>
    </w:pPr>
  </w:p>
  <w:p w14:paraId="42F9153D" w14:textId="77777777" w:rsidR="00272F1E" w:rsidRPr="00991726" w:rsidRDefault="00272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7C89C" w14:textId="77777777" w:rsidR="00555226" w:rsidRPr="00991726" w:rsidRDefault="00555226" w:rsidP="00272F1E">
      <w:pPr>
        <w:spacing w:after="0" w:line="240" w:lineRule="auto"/>
      </w:pPr>
      <w:r w:rsidRPr="00991726">
        <w:separator/>
      </w:r>
    </w:p>
  </w:footnote>
  <w:footnote w:type="continuationSeparator" w:id="0">
    <w:p w14:paraId="47A5E025" w14:textId="77777777" w:rsidR="00555226" w:rsidRPr="00991726" w:rsidRDefault="00555226" w:rsidP="00272F1E">
      <w:pPr>
        <w:spacing w:after="0" w:line="240" w:lineRule="auto"/>
      </w:pPr>
      <w:r w:rsidRPr="0099172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A0844" w14:textId="14958E11" w:rsidR="00272F1E" w:rsidRPr="00991726" w:rsidRDefault="00272F1E">
    <w:pPr>
      <w:pStyle w:val="Header"/>
    </w:pPr>
    <w:r w:rsidRPr="00991726">
      <w:t>Auteur: Johny Sosa</w:t>
    </w:r>
  </w:p>
</w:hdr>
</file>

<file path=word/intelligence2.xml><?xml version="1.0" encoding="utf-8"?>
<int2:intelligence xmlns:int2="http://schemas.microsoft.com/office/intelligence/2020/intelligence" xmlns:oel="http://schemas.microsoft.com/office/2019/extlst">
  <int2:observations>
    <int2:bookmark int2:bookmarkName="_Int_F9KplJbm" int2:invalidationBookmarkName="" int2:hashCode="Xmh/8MkErVfxix" int2:id="XBLQyrS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B24"/>
    <w:multiLevelType w:val="multilevel"/>
    <w:tmpl w:val="7C16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77A50"/>
    <w:multiLevelType w:val="hybridMultilevel"/>
    <w:tmpl w:val="6810A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5601B2"/>
    <w:multiLevelType w:val="multilevel"/>
    <w:tmpl w:val="7B04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F5171"/>
    <w:multiLevelType w:val="multilevel"/>
    <w:tmpl w:val="583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F6ED4"/>
    <w:multiLevelType w:val="multilevel"/>
    <w:tmpl w:val="F06AC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41434F"/>
    <w:multiLevelType w:val="multilevel"/>
    <w:tmpl w:val="CBF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D1DF0"/>
    <w:multiLevelType w:val="multilevel"/>
    <w:tmpl w:val="737A7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78224A"/>
    <w:multiLevelType w:val="multilevel"/>
    <w:tmpl w:val="3AF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D1D7A"/>
    <w:multiLevelType w:val="multilevel"/>
    <w:tmpl w:val="F530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870857"/>
    <w:multiLevelType w:val="multilevel"/>
    <w:tmpl w:val="271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BC0BA4"/>
    <w:multiLevelType w:val="hybridMultilevel"/>
    <w:tmpl w:val="D7C0614C"/>
    <w:lvl w:ilvl="0" w:tplc="C80C05EE">
      <w:start w:val="14"/>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947CBF"/>
    <w:multiLevelType w:val="multilevel"/>
    <w:tmpl w:val="046AA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B1E4854"/>
    <w:multiLevelType w:val="multilevel"/>
    <w:tmpl w:val="ED72C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E053386"/>
    <w:multiLevelType w:val="multilevel"/>
    <w:tmpl w:val="BA0A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9777AB"/>
    <w:multiLevelType w:val="multilevel"/>
    <w:tmpl w:val="76B8D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4D925E2"/>
    <w:multiLevelType w:val="multilevel"/>
    <w:tmpl w:val="F41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FF01CA"/>
    <w:multiLevelType w:val="multilevel"/>
    <w:tmpl w:val="9F24B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C887E7D"/>
    <w:multiLevelType w:val="multilevel"/>
    <w:tmpl w:val="A83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761066"/>
    <w:multiLevelType w:val="multilevel"/>
    <w:tmpl w:val="9BE6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784441"/>
    <w:multiLevelType w:val="multilevel"/>
    <w:tmpl w:val="4ED0E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4856E53"/>
    <w:multiLevelType w:val="multilevel"/>
    <w:tmpl w:val="4ED6B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6172147"/>
    <w:multiLevelType w:val="multilevel"/>
    <w:tmpl w:val="B0E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1F4A45"/>
    <w:multiLevelType w:val="multilevel"/>
    <w:tmpl w:val="E87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EC6C19"/>
    <w:multiLevelType w:val="multilevel"/>
    <w:tmpl w:val="9DD8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4816C8"/>
    <w:multiLevelType w:val="multilevel"/>
    <w:tmpl w:val="79E8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3A75A0"/>
    <w:multiLevelType w:val="multilevel"/>
    <w:tmpl w:val="8CD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043C68"/>
    <w:multiLevelType w:val="multilevel"/>
    <w:tmpl w:val="5F2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2D5DAC"/>
    <w:multiLevelType w:val="multilevel"/>
    <w:tmpl w:val="9BA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C3030"/>
    <w:multiLevelType w:val="multilevel"/>
    <w:tmpl w:val="A5181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6926704"/>
    <w:multiLevelType w:val="multilevel"/>
    <w:tmpl w:val="950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332C4F"/>
    <w:multiLevelType w:val="multilevel"/>
    <w:tmpl w:val="0F0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E37B55"/>
    <w:multiLevelType w:val="multilevel"/>
    <w:tmpl w:val="8328F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58F729B"/>
    <w:multiLevelType w:val="multilevel"/>
    <w:tmpl w:val="E11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144B9A"/>
    <w:multiLevelType w:val="hybridMultilevel"/>
    <w:tmpl w:val="A7BEBD96"/>
    <w:lvl w:ilvl="0" w:tplc="858266F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A564478"/>
    <w:multiLevelType w:val="multilevel"/>
    <w:tmpl w:val="EC06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5C1ADE"/>
    <w:multiLevelType w:val="multilevel"/>
    <w:tmpl w:val="CCD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0A1C9F"/>
    <w:multiLevelType w:val="multilevel"/>
    <w:tmpl w:val="6A6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623E01"/>
    <w:multiLevelType w:val="multilevel"/>
    <w:tmpl w:val="BCBA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F94ACF"/>
    <w:multiLevelType w:val="multilevel"/>
    <w:tmpl w:val="44F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723967"/>
    <w:multiLevelType w:val="multilevel"/>
    <w:tmpl w:val="D78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EE1FA6"/>
    <w:multiLevelType w:val="multilevel"/>
    <w:tmpl w:val="258021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7D6433A8"/>
    <w:multiLevelType w:val="multilevel"/>
    <w:tmpl w:val="F3E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717633">
    <w:abstractNumId w:val="22"/>
  </w:num>
  <w:num w:numId="2" w16cid:durableId="157766425">
    <w:abstractNumId w:val="7"/>
  </w:num>
  <w:num w:numId="3" w16cid:durableId="333995020">
    <w:abstractNumId w:val="32"/>
  </w:num>
  <w:num w:numId="4" w16cid:durableId="1141772482">
    <w:abstractNumId w:val="38"/>
  </w:num>
  <w:num w:numId="5" w16cid:durableId="1125349995">
    <w:abstractNumId w:val="9"/>
  </w:num>
  <w:num w:numId="6" w16cid:durableId="1396658091">
    <w:abstractNumId w:val="36"/>
  </w:num>
  <w:num w:numId="7" w16cid:durableId="182478952">
    <w:abstractNumId w:val="5"/>
  </w:num>
  <w:num w:numId="8" w16cid:durableId="82380869">
    <w:abstractNumId w:val="0"/>
  </w:num>
  <w:num w:numId="9" w16cid:durableId="504904882">
    <w:abstractNumId w:val="6"/>
  </w:num>
  <w:num w:numId="10" w16cid:durableId="461310007">
    <w:abstractNumId w:val="11"/>
  </w:num>
  <w:num w:numId="11" w16cid:durableId="27726282">
    <w:abstractNumId w:val="31"/>
  </w:num>
  <w:num w:numId="12" w16cid:durableId="1706782945">
    <w:abstractNumId w:val="4"/>
  </w:num>
  <w:num w:numId="13" w16cid:durableId="983658166">
    <w:abstractNumId w:val="12"/>
  </w:num>
  <w:num w:numId="14" w16cid:durableId="248852674">
    <w:abstractNumId w:val="37"/>
  </w:num>
  <w:num w:numId="15" w16cid:durableId="1608349676">
    <w:abstractNumId w:val="23"/>
  </w:num>
  <w:num w:numId="16" w16cid:durableId="1887909920">
    <w:abstractNumId w:val="34"/>
  </w:num>
  <w:num w:numId="17" w16cid:durableId="1517965643">
    <w:abstractNumId w:val="26"/>
  </w:num>
  <w:num w:numId="18" w16cid:durableId="973104151">
    <w:abstractNumId w:val="24"/>
  </w:num>
  <w:num w:numId="19" w16cid:durableId="21829347">
    <w:abstractNumId w:val="27"/>
  </w:num>
  <w:num w:numId="20" w16cid:durableId="764955317">
    <w:abstractNumId w:val="3"/>
  </w:num>
  <w:num w:numId="21" w16cid:durableId="1636183555">
    <w:abstractNumId w:val="35"/>
  </w:num>
  <w:num w:numId="22" w16cid:durableId="2134979442">
    <w:abstractNumId w:val="19"/>
  </w:num>
  <w:num w:numId="23" w16cid:durableId="846987812">
    <w:abstractNumId w:val="20"/>
  </w:num>
  <w:num w:numId="24" w16cid:durableId="1159690737">
    <w:abstractNumId w:val="14"/>
  </w:num>
  <w:num w:numId="25" w16cid:durableId="1652560329">
    <w:abstractNumId w:val="16"/>
  </w:num>
  <w:num w:numId="26" w16cid:durableId="1254632089">
    <w:abstractNumId w:val="28"/>
  </w:num>
  <w:num w:numId="27" w16cid:durableId="2092585197">
    <w:abstractNumId w:val="39"/>
  </w:num>
  <w:num w:numId="28" w16cid:durableId="1637026043">
    <w:abstractNumId w:val="2"/>
  </w:num>
  <w:num w:numId="29" w16cid:durableId="270205498">
    <w:abstractNumId w:val="41"/>
  </w:num>
  <w:num w:numId="30" w16cid:durableId="836383013">
    <w:abstractNumId w:val="21"/>
  </w:num>
  <w:num w:numId="31" w16cid:durableId="561020870">
    <w:abstractNumId w:val="13"/>
  </w:num>
  <w:num w:numId="32" w16cid:durableId="1759668933">
    <w:abstractNumId w:val="29"/>
  </w:num>
  <w:num w:numId="33" w16cid:durableId="2086684470">
    <w:abstractNumId w:val="15"/>
  </w:num>
  <w:num w:numId="34" w16cid:durableId="351154394">
    <w:abstractNumId w:val="25"/>
  </w:num>
  <w:num w:numId="35" w16cid:durableId="1029064145">
    <w:abstractNumId w:val="18"/>
  </w:num>
  <w:num w:numId="36" w16cid:durableId="359440">
    <w:abstractNumId w:val="30"/>
  </w:num>
  <w:num w:numId="37" w16cid:durableId="590898656">
    <w:abstractNumId w:val="17"/>
  </w:num>
  <w:num w:numId="38" w16cid:durableId="1490562014">
    <w:abstractNumId w:val="8"/>
  </w:num>
  <w:num w:numId="39" w16cid:durableId="430704162">
    <w:abstractNumId w:val="1"/>
  </w:num>
  <w:num w:numId="40" w16cid:durableId="1916469396">
    <w:abstractNumId w:val="10"/>
  </w:num>
  <w:num w:numId="41" w16cid:durableId="1574585875">
    <w:abstractNumId w:val="40"/>
  </w:num>
  <w:num w:numId="42" w16cid:durableId="738626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BD"/>
    <w:rsid w:val="0007549A"/>
    <w:rsid w:val="000E70DF"/>
    <w:rsid w:val="0016609B"/>
    <w:rsid w:val="001E1EE2"/>
    <w:rsid w:val="00201695"/>
    <w:rsid w:val="00202CFF"/>
    <w:rsid w:val="00225FD9"/>
    <w:rsid w:val="00236411"/>
    <w:rsid w:val="002410BD"/>
    <w:rsid w:val="00265416"/>
    <w:rsid w:val="00272F1E"/>
    <w:rsid w:val="002975E0"/>
    <w:rsid w:val="002B6C75"/>
    <w:rsid w:val="00316EE9"/>
    <w:rsid w:val="00351315"/>
    <w:rsid w:val="00357344"/>
    <w:rsid w:val="00364692"/>
    <w:rsid w:val="00381558"/>
    <w:rsid w:val="003D1AF9"/>
    <w:rsid w:val="003D521E"/>
    <w:rsid w:val="003F4F38"/>
    <w:rsid w:val="004142CA"/>
    <w:rsid w:val="00432672"/>
    <w:rsid w:val="004C58F6"/>
    <w:rsid w:val="00524BC3"/>
    <w:rsid w:val="00555226"/>
    <w:rsid w:val="00594845"/>
    <w:rsid w:val="005A3684"/>
    <w:rsid w:val="005B5C6A"/>
    <w:rsid w:val="00607325"/>
    <w:rsid w:val="006117C4"/>
    <w:rsid w:val="00617D8D"/>
    <w:rsid w:val="00705C79"/>
    <w:rsid w:val="00783ED6"/>
    <w:rsid w:val="007B2412"/>
    <w:rsid w:val="007F5482"/>
    <w:rsid w:val="00804D7B"/>
    <w:rsid w:val="008212D7"/>
    <w:rsid w:val="00857C60"/>
    <w:rsid w:val="00871BCD"/>
    <w:rsid w:val="00882785"/>
    <w:rsid w:val="008C67C2"/>
    <w:rsid w:val="008C7B2C"/>
    <w:rsid w:val="008D7DDF"/>
    <w:rsid w:val="009118F5"/>
    <w:rsid w:val="0095691D"/>
    <w:rsid w:val="00991726"/>
    <w:rsid w:val="00992621"/>
    <w:rsid w:val="009A57E7"/>
    <w:rsid w:val="00A22E54"/>
    <w:rsid w:val="00A43FBD"/>
    <w:rsid w:val="00AA298C"/>
    <w:rsid w:val="00B16E8D"/>
    <w:rsid w:val="00B5089E"/>
    <w:rsid w:val="00B71730"/>
    <w:rsid w:val="00B750BD"/>
    <w:rsid w:val="00B97F66"/>
    <w:rsid w:val="00BA009D"/>
    <w:rsid w:val="00C13E94"/>
    <w:rsid w:val="00C93728"/>
    <w:rsid w:val="00CC6328"/>
    <w:rsid w:val="00D0119A"/>
    <w:rsid w:val="00D1664D"/>
    <w:rsid w:val="00D622FF"/>
    <w:rsid w:val="00D96342"/>
    <w:rsid w:val="00D9705A"/>
    <w:rsid w:val="00DC3E99"/>
    <w:rsid w:val="00E0366A"/>
    <w:rsid w:val="00E2034C"/>
    <w:rsid w:val="00E251BB"/>
    <w:rsid w:val="00E47710"/>
    <w:rsid w:val="00E90836"/>
    <w:rsid w:val="00EF4F51"/>
    <w:rsid w:val="00F061C1"/>
    <w:rsid w:val="00F76E8C"/>
    <w:rsid w:val="00FB466D"/>
    <w:rsid w:val="00FF1961"/>
    <w:rsid w:val="0217DE3F"/>
    <w:rsid w:val="2A510B70"/>
    <w:rsid w:val="3B5BB973"/>
    <w:rsid w:val="45CA6122"/>
    <w:rsid w:val="50ED4959"/>
    <w:rsid w:val="535DEE2D"/>
    <w:rsid w:val="5B75EF08"/>
    <w:rsid w:val="6689F532"/>
    <w:rsid w:val="76FD44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DC53"/>
  <w15:chartTrackingRefBased/>
  <w15:docId w15:val="{E8546F5D-6382-4836-A954-4E767AE4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43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3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BD"/>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A43FBD"/>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A43FBD"/>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A43FBD"/>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A43FBD"/>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A43FB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43FB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43FB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43FB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43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B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43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B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43FBD"/>
    <w:pPr>
      <w:spacing w:before="160"/>
      <w:jc w:val="center"/>
    </w:pPr>
    <w:rPr>
      <w:i/>
      <w:iCs/>
      <w:color w:val="404040" w:themeColor="text1" w:themeTint="BF"/>
    </w:rPr>
  </w:style>
  <w:style w:type="character" w:customStyle="1" w:styleId="QuoteChar">
    <w:name w:val="Quote Char"/>
    <w:basedOn w:val="DefaultParagraphFont"/>
    <w:link w:val="Quote"/>
    <w:uiPriority w:val="29"/>
    <w:rsid w:val="00A43FBD"/>
    <w:rPr>
      <w:i/>
      <w:iCs/>
      <w:color w:val="404040" w:themeColor="text1" w:themeTint="BF"/>
      <w:lang w:val="nl-NL"/>
    </w:rPr>
  </w:style>
  <w:style w:type="paragraph" w:styleId="ListParagraph">
    <w:name w:val="List Paragraph"/>
    <w:basedOn w:val="Normal"/>
    <w:uiPriority w:val="34"/>
    <w:qFormat/>
    <w:rsid w:val="00A43FBD"/>
    <w:pPr>
      <w:ind w:left="720"/>
      <w:contextualSpacing/>
    </w:pPr>
  </w:style>
  <w:style w:type="character" w:styleId="IntenseEmphasis">
    <w:name w:val="Intense Emphasis"/>
    <w:basedOn w:val="DefaultParagraphFont"/>
    <w:uiPriority w:val="21"/>
    <w:qFormat/>
    <w:rsid w:val="00A43FBD"/>
    <w:rPr>
      <w:i/>
      <w:iCs/>
      <w:color w:val="0F4761" w:themeColor="accent1" w:themeShade="BF"/>
    </w:rPr>
  </w:style>
  <w:style w:type="paragraph" w:styleId="IntenseQuote">
    <w:name w:val="Intense Quote"/>
    <w:basedOn w:val="Normal"/>
    <w:next w:val="Normal"/>
    <w:link w:val="IntenseQuoteChar"/>
    <w:uiPriority w:val="30"/>
    <w:qFormat/>
    <w:rsid w:val="00A43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BD"/>
    <w:rPr>
      <w:i/>
      <w:iCs/>
      <w:color w:val="0F4761" w:themeColor="accent1" w:themeShade="BF"/>
      <w:lang w:val="nl-NL"/>
    </w:rPr>
  </w:style>
  <w:style w:type="character" w:styleId="IntenseReference">
    <w:name w:val="Intense Reference"/>
    <w:basedOn w:val="DefaultParagraphFont"/>
    <w:uiPriority w:val="32"/>
    <w:qFormat/>
    <w:rsid w:val="00A43FBD"/>
    <w:rPr>
      <w:b/>
      <w:bCs/>
      <w:smallCaps/>
      <w:color w:val="0F4761" w:themeColor="accent1" w:themeShade="BF"/>
      <w:spacing w:val="5"/>
    </w:rPr>
  </w:style>
  <w:style w:type="paragraph" w:styleId="TOCHeading">
    <w:name w:val="TOC Heading"/>
    <w:basedOn w:val="Heading1"/>
    <w:next w:val="Normal"/>
    <w:uiPriority w:val="39"/>
    <w:unhideWhenUsed/>
    <w:qFormat/>
    <w:rsid w:val="00A43FBD"/>
    <w:pPr>
      <w:spacing w:before="240" w:after="0"/>
      <w:outlineLvl w:val="9"/>
    </w:pPr>
    <w:rPr>
      <w:kern w:val="0"/>
      <w:sz w:val="32"/>
      <w:szCs w:val="32"/>
      <w:lang w:val="en-US"/>
    </w:rPr>
  </w:style>
  <w:style w:type="paragraph" w:styleId="TOC1">
    <w:name w:val="toc 1"/>
    <w:basedOn w:val="Normal"/>
    <w:next w:val="Normal"/>
    <w:autoRedefine/>
    <w:uiPriority w:val="39"/>
    <w:unhideWhenUsed/>
    <w:rsid w:val="004142CA"/>
    <w:pPr>
      <w:spacing w:after="100"/>
    </w:pPr>
  </w:style>
  <w:style w:type="paragraph" w:styleId="TOC2">
    <w:name w:val="toc 2"/>
    <w:basedOn w:val="Normal"/>
    <w:next w:val="Normal"/>
    <w:autoRedefine/>
    <w:uiPriority w:val="39"/>
    <w:unhideWhenUsed/>
    <w:rsid w:val="004142CA"/>
    <w:pPr>
      <w:spacing w:after="100"/>
      <w:ind w:left="220"/>
    </w:pPr>
  </w:style>
  <w:style w:type="paragraph" w:styleId="TOC3">
    <w:name w:val="toc 3"/>
    <w:basedOn w:val="Normal"/>
    <w:next w:val="Normal"/>
    <w:autoRedefine/>
    <w:uiPriority w:val="39"/>
    <w:unhideWhenUsed/>
    <w:rsid w:val="004142CA"/>
    <w:pPr>
      <w:spacing w:after="100"/>
      <w:ind w:left="440"/>
    </w:pPr>
  </w:style>
  <w:style w:type="character" w:styleId="Hyperlink">
    <w:name w:val="Hyperlink"/>
    <w:basedOn w:val="DefaultParagraphFont"/>
    <w:uiPriority w:val="99"/>
    <w:unhideWhenUsed/>
    <w:rsid w:val="004142CA"/>
    <w:rPr>
      <w:color w:val="467886" w:themeColor="hyperlink"/>
      <w:u w:val="single"/>
    </w:rPr>
  </w:style>
  <w:style w:type="paragraph" w:styleId="NoSpacing">
    <w:name w:val="No Spacing"/>
    <w:link w:val="NoSpacingChar"/>
    <w:uiPriority w:val="1"/>
    <w:qFormat/>
    <w:rsid w:val="00272F1E"/>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272F1E"/>
    <w:rPr>
      <w:rFonts w:eastAsiaTheme="minorEastAsia"/>
      <w:kern w:val="0"/>
      <w:lang w:val="en-US"/>
    </w:rPr>
  </w:style>
  <w:style w:type="paragraph" w:styleId="Header">
    <w:name w:val="header"/>
    <w:basedOn w:val="Normal"/>
    <w:link w:val="HeaderChar"/>
    <w:uiPriority w:val="99"/>
    <w:unhideWhenUsed/>
    <w:rsid w:val="00272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F1E"/>
    <w:rPr>
      <w:lang w:val="nl-NL"/>
    </w:rPr>
  </w:style>
  <w:style w:type="paragraph" w:styleId="Footer">
    <w:name w:val="footer"/>
    <w:basedOn w:val="Normal"/>
    <w:link w:val="FooterChar"/>
    <w:uiPriority w:val="99"/>
    <w:unhideWhenUsed/>
    <w:rsid w:val="00272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F1E"/>
    <w:rPr>
      <w:lang w:val="nl-NL"/>
    </w:rPr>
  </w:style>
  <w:style w:type="table" w:styleId="TableGrid">
    <w:name w:val="Table Grid"/>
    <w:basedOn w:val="TableNormal"/>
    <w:uiPriority w:val="39"/>
    <w:rsid w:val="00EF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3684"/>
    <w:pPr>
      <w:spacing w:after="200" w:line="240" w:lineRule="auto"/>
    </w:pPr>
    <w:rPr>
      <w:i/>
      <w:iCs/>
      <w:color w:val="0E2841" w:themeColor="text2"/>
      <w:sz w:val="18"/>
      <w:szCs w:val="18"/>
    </w:rPr>
  </w:style>
  <w:style w:type="paragraph" w:styleId="Revision">
    <w:name w:val="Revision"/>
    <w:hidden/>
    <w:uiPriority w:val="99"/>
    <w:semiHidden/>
    <w:rsid w:val="00AA298C"/>
    <w:pPr>
      <w:spacing w:after="0" w:line="240" w:lineRule="auto"/>
    </w:pPr>
    <w:rPr>
      <w:lang w:val="nl-NL"/>
    </w:rPr>
  </w:style>
  <w:style w:type="character" w:styleId="CommentReference">
    <w:name w:val="annotation reference"/>
    <w:basedOn w:val="DefaultParagraphFont"/>
    <w:uiPriority w:val="99"/>
    <w:semiHidden/>
    <w:unhideWhenUsed/>
    <w:rsid w:val="00AA298C"/>
    <w:rPr>
      <w:sz w:val="16"/>
      <w:szCs w:val="16"/>
    </w:rPr>
  </w:style>
  <w:style w:type="paragraph" w:styleId="CommentText">
    <w:name w:val="annotation text"/>
    <w:basedOn w:val="Normal"/>
    <w:link w:val="CommentTextChar"/>
    <w:uiPriority w:val="99"/>
    <w:unhideWhenUsed/>
    <w:rsid w:val="00AA298C"/>
    <w:pPr>
      <w:spacing w:line="240" w:lineRule="auto"/>
    </w:pPr>
    <w:rPr>
      <w:sz w:val="20"/>
      <w:szCs w:val="20"/>
    </w:rPr>
  </w:style>
  <w:style w:type="character" w:customStyle="1" w:styleId="CommentTextChar">
    <w:name w:val="Comment Text Char"/>
    <w:basedOn w:val="DefaultParagraphFont"/>
    <w:link w:val="CommentText"/>
    <w:uiPriority w:val="99"/>
    <w:rsid w:val="00AA298C"/>
    <w:rPr>
      <w:sz w:val="20"/>
      <w:szCs w:val="20"/>
      <w:lang w:val="nl-NL"/>
    </w:rPr>
  </w:style>
  <w:style w:type="paragraph" w:styleId="CommentSubject">
    <w:name w:val="annotation subject"/>
    <w:basedOn w:val="CommentText"/>
    <w:next w:val="CommentText"/>
    <w:link w:val="CommentSubjectChar"/>
    <w:uiPriority w:val="99"/>
    <w:semiHidden/>
    <w:unhideWhenUsed/>
    <w:rsid w:val="00AA298C"/>
    <w:rPr>
      <w:b/>
      <w:bCs/>
    </w:rPr>
  </w:style>
  <w:style w:type="character" w:customStyle="1" w:styleId="CommentSubjectChar">
    <w:name w:val="Comment Subject Char"/>
    <w:basedOn w:val="CommentTextChar"/>
    <w:link w:val="CommentSubject"/>
    <w:uiPriority w:val="99"/>
    <w:semiHidden/>
    <w:rsid w:val="00AA298C"/>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5784">
      <w:bodyDiv w:val="1"/>
      <w:marLeft w:val="0"/>
      <w:marRight w:val="0"/>
      <w:marTop w:val="0"/>
      <w:marBottom w:val="0"/>
      <w:divBdr>
        <w:top w:val="none" w:sz="0" w:space="0" w:color="auto"/>
        <w:left w:val="none" w:sz="0" w:space="0" w:color="auto"/>
        <w:bottom w:val="none" w:sz="0" w:space="0" w:color="auto"/>
        <w:right w:val="none" w:sz="0" w:space="0" w:color="auto"/>
      </w:divBdr>
      <w:divsChild>
        <w:div w:id="106199439">
          <w:marLeft w:val="0"/>
          <w:marRight w:val="0"/>
          <w:marTop w:val="0"/>
          <w:marBottom w:val="0"/>
          <w:divBdr>
            <w:top w:val="none" w:sz="0" w:space="0" w:color="auto"/>
            <w:left w:val="none" w:sz="0" w:space="0" w:color="auto"/>
            <w:bottom w:val="none" w:sz="0" w:space="0" w:color="auto"/>
            <w:right w:val="none" w:sz="0" w:space="0" w:color="auto"/>
          </w:divBdr>
        </w:div>
        <w:div w:id="203753970">
          <w:marLeft w:val="0"/>
          <w:marRight w:val="0"/>
          <w:marTop w:val="0"/>
          <w:marBottom w:val="0"/>
          <w:divBdr>
            <w:top w:val="none" w:sz="0" w:space="0" w:color="auto"/>
            <w:left w:val="none" w:sz="0" w:space="0" w:color="auto"/>
            <w:bottom w:val="none" w:sz="0" w:space="0" w:color="auto"/>
            <w:right w:val="none" w:sz="0" w:space="0" w:color="auto"/>
          </w:divBdr>
        </w:div>
        <w:div w:id="248781232">
          <w:marLeft w:val="0"/>
          <w:marRight w:val="0"/>
          <w:marTop w:val="0"/>
          <w:marBottom w:val="0"/>
          <w:divBdr>
            <w:top w:val="none" w:sz="0" w:space="0" w:color="auto"/>
            <w:left w:val="none" w:sz="0" w:space="0" w:color="auto"/>
            <w:bottom w:val="none" w:sz="0" w:space="0" w:color="auto"/>
            <w:right w:val="none" w:sz="0" w:space="0" w:color="auto"/>
          </w:divBdr>
        </w:div>
        <w:div w:id="264116143">
          <w:marLeft w:val="0"/>
          <w:marRight w:val="0"/>
          <w:marTop w:val="0"/>
          <w:marBottom w:val="0"/>
          <w:divBdr>
            <w:top w:val="none" w:sz="0" w:space="0" w:color="auto"/>
            <w:left w:val="none" w:sz="0" w:space="0" w:color="auto"/>
            <w:bottom w:val="none" w:sz="0" w:space="0" w:color="auto"/>
            <w:right w:val="none" w:sz="0" w:space="0" w:color="auto"/>
          </w:divBdr>
        </w:div>
        <w:div w:id="277491788">
          <w:marLeft w:val="0"/>
          <w:marRight w:val="0"/>
          <w:marTop w:val="0"/>
          <w:marBottom w:val="0"/>
          <w:divBdr>
            <w:top w:val="none" w:sz="0" w:space="0" w:color="auto"/>
            <w:left w:val="none" w:sz="0" w:space="0" w:color="auto"/>
            <w:bottom w:val="none" w:sz="0" w:space="0" w:color="auto"/>
            <w:right w:val="none" w:sz="0" w:space="0" w:color="auto"/>
          </w:divBdr>
        </w:div>
        <w:div w:id="510066944">
          <w:marLeft w:val="0"/>
          <w:marRight w:val="0"/>
          <w:marTop w:val="0"/>
          <w:marBottom w:val="0"/>
          <w:divBdr>
            <w:top w:val="none" w:sz="0" w:space="0" w:color="auto"/>
            <w:left w:val="none" w:sz="0" w:space="0" w:color="auto"/>
            <w:bottom w:val="none" w:sz="0" w:space="0" w:color="auto"/>
            <w:right w:val="none" w:sz="0" w:space="0" w:color="auto"/>
          </w:divBdr>
        </w:div>
        <w:div w:id="535120724">
          <w:marLeft w:val="0"/>
          <w:marRight w:val="0"/>
          <w:marTop w:val="0"/>
          <w:marBottom w:val="0"/>
          <w:divBdr>
            <w:top w:val="none" w:sz="0" w:space="0" w:color="auto"/>
            <w:left w:val="none" w:sz="0" w:space="0" w:color="auto"/>
            <w:bottom w:val="none" w:sz="0" w:space="0" w:color="auto"/>
            <w:right w:val="none" w:sz="0" w:space="0" w:color="auto"/>
          </w:divBdr>
        </w:div>
        <w:div w:id="556017479">
          <w:marLeft w:val="0"/>
          <w:marRight w:val="0"/>
          <w:marTop w:val="0"/>
          <w:marBottom w:val="0"/>
          <w:divBdr>
            <w:top w:val="none" w:sz="0" w:space="0" w:color="auto"/>
            <w:left w:val="none" w:sz="0" w:space="0" w:color="auto"/>
            <w:bottom w:val="none" w:sz="0" w:space="0" w:color="auto"/>
            <w:right w:val="none" w:sz="0" w:space="0" w:color="auto"/>
          </w:divBdr>
        </w:div>
        <w:div w:id="574244590">
          <w:marLeft w:val="0"/>
          <w:marRight w:val="0"/>
          <w:marTop w:val="0"/>
          <w:marBottom w:val="0"/>
          <w:divBdr>
            <w:top w:val="none" w:sz="0" w:space="0" w:color="auto"/>
            <w:left w:val="none" w:sz="0" w:space="0" w:color="auto"/>
            <w:bottom w:val="none" w:sz="0" w:space="0" w:color="auto"/>
            <w:right w:val="none" w:sz="0" w:space="0" w:color="auto"/>
          </w:divBdr>
        </w:div>
        <w:div w:id="622543317">
          <w:marLeft w:val="0"/>
          <w:marRight w:val="0"/>
          <w:marTop w:val="0"/>
          <w:marBottom w:val="0"/>
          <w:divBdr>
            <w:top w:val="none" w:sz="0" w:space="0" w:color="auto"/>
            <w:left w:val="none" w:sz="0" w:space="0" w:color="auto"/>
            <w:bottom w:val="none" w:sz="0" w:space="0" w:color="auto"/>
            <w:right w:val="none" w:sz="0" w:space="0" w:color="auto"/>
          </w:divBdr>
        </w:div>
        <w:div w:id="679508583">
          <w:marLeft w:val="0"/>
          <w:marRight w:val="0"/>
          <w:marTop w:val="0"/>
          <w:marBottom w:val="0"/>
          <w:divBdr>
            <w:top w:val="none" w:sz="0" w:space="0" w:color="auto"/>
            <w:left w:val="none" w:sz="0" w:space="0" w:color="auto"/>
            <w:bottom w:val="none" w:sz="0" w:space="0" w:color="auto"/>
            <w:right w:val="none" w:sz="0" w:space="0" w:color="auto"/>
          </w:divBdr>
        </w:div>
        <w:div w:id="750931298">
          <w:marLeft w:val="0"/>
          <w:marRight w:val="0"/>
          <w:marTop w:val="0"/>
          <w:marBottom w:val="0"/>
          <w:divBdr>
            <w:top w:val="none" w:sz="0" w:space="0" w:color="auto"/>
            <w:left w:val="none" w:sz="0" w:space="0" w:color="auto"/>
            <w:bottom w:val="none" w:sz="0" w:space="0" w:color="auto"/>
            <w:right w:val="none" w:sz="0" w:space="0" w:color="auto"/>
          </w:divBdr>
        </w:div>
        <w:div w:id="867181803">
          <w:marLeft w:val="0"/>
          <w:marRight w:val="0"/>
          <w:marTop w:val="0"/>
          <w:marBottom w:val="0"/>
          <w:divBdr>
            <w:top w:val="none" w:sz="0" w:space="0" w:color="auto"/>
            <w:left w:val="none" w:sz="0" w:space="0" w:color="auto"/>
            <w:bottom w:val="none" w:sz="0" w:space="0" w:color="auto"/>
            <w:right w:val="none" w:sz="0" w:space="0" w:color="auto"/>
          </w:divBdr>
        </w:div>
        <w:div w:id="909342603">
          <w:marLeft w:val="0"/>
          <w:marRight w:val="0"/>
          <w:marTop w:val="0"/>
          <w:marBottom w:val="0"/>
          <w:divBdr>
            <w:top w:val="none" w:sz="0" w:space="0" w:color="auto"/>
            <w:left w:val="none" w:sz="0" w:space="0" w:color="auto"/>
            <w:bottom w:val="none" w:sz="0" w:space="0" w:color="auto"/>
            <w:right w:val="none" w:sz="0" w:space="0" w:color="auto"/>
          </w:divBdr>
        </w:div>
        <w:div w:id="917979071">
          <w:marLeft w:val="0"/>
          <w:marRight w:val="0"/>
          <w:marTop w:val="0"/>
          <w:marBottom w:val="0"/>
          <w:divBdr>
            <w:top w:val="none" w:sz="0" w:space="0" w:color="auto"/>
            <w:left w:val="none" w:sz="0" w:space="0" w:color="auto"/>
            <w:bottom w:val="none" w:sz="0" w:space="0" w:color="auto"/>
            <w:right w:val="none" w:sz="0" w:space="0" w:color="auto"/>
          </w:divBdr>
        </w:div>
        <w:div w:id="1179588194">
          <w:marLeft w:val="0"/>
          <w:marRight w:val="0"/>
          <w:marTop w:val="0"/>
          <w:marBottom w:val="0"/>
          <w:divBdr>
            <w:top w:val="none" w:sz="0" w:space="0" w:color="auto"/>
            <w:left w:val="none" w:sz="0" w:space="0" w:color="auto"/>
            <w:bottom w:val="none" w:sz="0" w:space="0" w:color="auto"/>
            <w:right w:val="none" w:sz="0" w:space="0" w:color="auto"/>
          </w:divBdr>
        </w:div>
        <w:div w:id="1221596959">
          <w:marLeft w:val="0"/>
          <w:marRight w:val="0"/>
          <w:marTop w:val="0"/>
          <w:marBottom w:val="0"/>
          <w:divBdr>
            <w:top w:val="none" w:sz="0" w:space="0" w:color="auto"/>
            <w:left w:val="none" w:sz="0" w:space="0" w:color="auto"/>
            <w:bottom w:val="none" w:sz="0" w:space="0" w:color="auto"/>
            <w:right w:val="none" w:sz="0" w:space="0" w:color="auto"/>
          </w:divBdr>
        </w:div>
        <w:div w:id="1228809792">
          <w:marLeft w:val="0"/>
          <w:marRight w:val="0"/>
          <w:marTop w:val="0"/>
          <w:marBottom w:val="0"/>
          <w:divBdr>
            <w:top w:val="none" w:sz="0" w:space="0" w:color="auto"/>
            <w:left w:val="none" w:sz="0" w:space="0" w:color="auto"/>
            <w:bottom w:val="none" w:sz="0" w:space="0" w:color="auto"/>
            <w:right w:val="none" w:sz="0" w:space="0" w:color="auto"/>
          </w:divBdr>
        </w:div>
        <w:div w:id="1339117404">
          <w:marLeft w:val="0"/>
          <w:marRight w:val="0"/>
          <w:marTop w:val="0"/>
          <w:marBottom w:val="0"/>
          <w:divBdr>
            <w:top w:val="none" w:sz="0" w:space="0" w:color="auto"/>
            <w:left w:val="none" w:sz="0" w:space="0" w:color="auto"/>
            <w:bottom w:val="none" w:sz="0" w:space="0" w:color="auto"/>
            <w:right w:val="none" w:sz="0" w:space="0" w:color="auto"/>
          </w:divBdr>
        </w:div>
        <w:div w:id="1449740023">
          <w:marLeft w:val="0"/>
          <w:marRight w:val="0"/>
          <w:marTop w:val="0"/>
          <w:marBottom w:val="0"/>
          <w:divBdr>
            <w:top w:val="none" w:sz="0" w:space="0" w:color="auto"/>
            <w:left w:val="none" w:sz="0" w:space="0" w:color="auto"/>
            <w:bottom w:val="none" w:sz="0" w:space="0" w:color="auto"/>
            <w:right w:val="none" w:sz="0" w:space="0" w:color="auto"/>
          </w:divBdr>
        </w:div>
        <w:div w:id="1593008781">
          <w:marLeft w:val="0"/>
          <w:marRight w:val="0"/>
          <w:marTop w:val="0"/>
          <w:marBottom w:val="0"/>
          <w:divBdr>
            <w:top w:val="none" w:sz="0" w:space="0" w:color="auto"/>
            <w:left w:val="none" w:sz="0" w:space="0" w:color="auto"/>
            <w:bottom w:val="none" w:sz="0" w:space="0" w:color="auto"/>
            <w:right w:val="none" w:sz="0" w:space="0" w:color="auto"/>
          </w:divBdr>
        </w:div>
        <w:div w:id="1612660870">
          <w:marLeft w:val="0"/>
          <w:marRight w:val="0"/>
          <w:marTop w:val="0"/>
          <w:marBottom w:val="0"/>
          <w:divBdr>
            <w:top w:val="none" w:sz="0" w:space="0" w:color="auto"/>
            <w:left w:val="none" w:sz="0" w:space="0" w:color="auto"/>
            <w:bottom w:val="none" w:sz="0" w:space="0" w:color="auto"/>
            <w:right w:val="none" w:sz="0" w:space="0" w:color="auto"/>
          </w:divBdr>
        </w:div>
        <w:div w:id="1683823970">
          <w:marLeft w:val="0"/>
          <w:marRight w:val="0"/>
          <w:marTop w:val="0"/>
          <w:marBottom w:val="0"/>
          <w:divBdr>
            <w:top w:val="none" w:sz="0" w:space="0" w:color="auto"/>
            <w:left w:val="none" w:sz="0" w:space="0" w:color="auto"/>
            <w:bottom w:val="none" w:sz="0" w:space="0" w:color="auto"/>
            <w:right w:val="none" w:sz="0" w:space="0" w:color="auto"/>
          </w:divBdr>
        </w:div>
        <w:div w:id="1825201625">
          <w:marLeft w:val="0"/>
          <w:marRight w:val="0"/>
          <w:marTop w:val="0"/>
          <w:marBottom w:val="0"/>
          <w:divBdr>
            <w:top w:val="none" w:sz="0" w:space="0" w:color="auto"/>
            <w:left w:val="none" w:sz="0" w:space="0" w:color="auto"/>
            <w:bottom w:val="none" w:sz="0" w:space="0" w:color="auto"/>
            <w:right w:val="none" w:sz="0" w:space="0" w:color="auto"/>
          </w:divBdr>
          <w:divsChild>
            <w:div w:id="2095468305">
              <w:marLeft w:val="-75"/>
              <w:marRight w:val="0"/>
              <w:marTop w:val="30"/>
              <w:marBottom w:val="30"/>
              <w:divBdr>
                <w:top w:val="none" w:sz="0" w:space="0" w:color="auto"/>
                <w:left w:val="none" w:sz="0" w:space="0" w:color="auto"/>
                <w:bottom w:val="none" w:sz="0" w:space="0" w:color="auto"/>
                <w:right w:val="none" w:sz="0" w:space="0" w:color="auto"/>
              </w:divBdr>
              <w:divsChild>
                <w:div w:id="35815245">
                  <w:marLeft w:val="0"/>
                  <w:marRight w:val="0"/>
                  <w:marTop w:val="0"/>
                  <w:marBottom w:val="0"/>
                  <w:divBdr>
                    <w:top w:val="none" w:sz="0" w:space="0" w:color="auto"/>
                    <w:left w:val="none" w:sz="0" w:space="0" w:color="auto"/>
                    <w:bottom w:val="none" w:sz="0" w:space="0" w:color="auto"/>
                    <w:right w:val="none" w:sz="0" w:space="0" w:color="auto"/>
                  </w:divBdr>
                  <w:divsChild>
                    <w:div w:id="1562670395">
                      <w:marLeft w:val="0"/>
                      <w:marRight w:val="0"/>
                      <w:marTop w:val="0"/>
                      <w:marBottom w:val="0"/>
                      <w:divBdr>
                        <w:top w:val="none" w:sz="0" w:space="0" w:color="auto"/>
                        <w:left w:val="none" w:sz="0" w:space="0" w:color="auto"/>
                        <w:bottom w:val="none" w:sz="0" w:space="0" w:color="auto"/>
                        <w:right w:val="none" w:sz="0" w:space="0" w:color="auto"/>
                      </w:divBdr>
                    </w:div>
                  </w:divsChild>
                </w:div>
                <w:div w:id="69156176">
                  <w:marLeft w:val="0"/>
                  <w:marRight w:val="0"/>
                  <w:marTop w:val="0"/>
                  <w:marBottom w:val="0"/>
                  <w:divBdr>
                    <w:top w:val="none" w:sz="0" w:space="0" w:color="auto"/>
                    <w:left w:val="none" w:sz="0" w:space="0" w:color="auto"/>
                    <w:bottom w:val="none" w:sz="0" w:space="0" w:color="auto"/>
                    <w:right w:val="none" w:sz="0" w:space="0" w:color="auto"/>
                  </w:divBdr>
                  <w:divsChild>
                    <w:div w:id="1487623904">
                      <w:marLeft w:val="0"/>
                      <w:marRight w:val="0"/>
                      <w:marTop w:val="0"/>
                      <w:marBottom w:val="0"/>
                      <w:divBdr>
                        <w:top w:val="none" w:sz="0" w:space="0" w:color="auto"/>
                        <w:left w:val="none" w:sz="0" w:space="0" w:color="auto"/>
                        <w:bottom w:val="none" w:sz="0" w:space="0" w:color="auto"/>
                        <w:right w:val="none" w:sz="0" w:space="0" w:color="auto"/>
                      </w:divBdr>
                    </w:div>
                  </w:divsChild>
                </w:div>
                <w:div w:id="136142700">
                  <w:marLeft w:val="0"/>
                  <w:marRight w:val="0"/>
                  <w:marTop w:val="0"/>
                  <w:marBottom w:val="0"/>
                  <w:divBdr>
                    <w:top w:val="none" w:sz="0" w:space="0" w:color="auto"/>
                    <w:left w:val="none" w:sz="0" w:space="0" w:color="auto"/>
                    <w:bottom w:val="none" w:sz="0" w:space="0" w:color="auto"/>
                    <w:right w:val="none" w:sz="0" w:space="0" w:color="auto"/>
                  </w:divBdr>
                  <w:divsChild>
                    <w:div w:id="1331835557">
                      <w:marLeft w:val="0"/>
                      <w:marRight w:val="0"/>
                      <w:marTop w:val="0"/>
                      <w:marBottom w:val="0"/>
                      <w:divBdr>
                        <w:top w:val="none" w:sz="0" w:space="0" w:color="auto"/>
                        <w:left w:val="none" w:sz="0" w:space="0" w:color="auto"/>
                        <w:bottom w:val="none" w:sz="0" w:space="0" w:color="auto"/>
                        <w:right w:val="none" w:sz="0" w:space="0" w:color="auto"/>
                      </w:divBdr>
                    </w:div>
                  </w:divsChild>
                </w:div>
                <w:div w:id="172033587">
                  <w:marLeft w:val="0"/>
                  <w:marRight w:val="0"/>
                  <w:marTop w:val="0"/>
                  <w:marBottom w:val="0"/>
                  <w:divBdr>
                    <w:top w:val="none" w:sz="0" w:space="0" w:color="auto"/>
                    <w:left w:val="none" w:sz="0" w:space="0" w:color="auto"/>
                    <w:bottom w:val="none" w:sz="0" w:space="0" w:color="auto"/>
                    <w:right w:val="none" w:sz="0" w:space="0" w:color="auto"/>
                  </w:divBdr>
                  <w:divsChild>
                    <w:div w:id="1285229299">
                      <w:marLeft w:val="0"/>
                      <w:marRight w:val="0"/>
                      <w:marTop w:val="0"/>
                      <w:marBottom w:val="0"/>
                      <w:divBdr>
                        <w:top w:val="none" w:sz="0" w:space="0" w:color="auto"/>
                        <w:left w:val="none" w:sz="0" w:space="0" w:color="auto"/>
                        <w:bottom w:val="none" w:sz="0" w:space="0" w:color="auto"/>
                        <w:right w:val="none" w:sz="0" w:space="0" w:color="auto"/>
                      </w:divBdr>
                    </w:div>
                  </w:divsChild>
                </w:div>
                <w:div w:id="213351913">
                  <w:marLeft w:val="0"/>
                  <w:marRight w:val="0"/>
                  <w:marTop w:val="0"/>
                  <w:marBottom w:val="0"/>
                  <w:divBdr>
                    <w:top w:val="none" w:sz="0" w:space="0" w:color="auto"/>
                    <w:left w:val="none" w:sz="0" w:space="0" w:color="auto"/>
                    <w:bottom w:val="none" w:sz="0" w:space="0" w:color="auto"/>
                    <w:right w:val="none" w:sz="0" w:space="0" w:color="auto"/>
                  </w:divBdr>
                  <w:divsChild>
                    <w:div w:id="923296542">
                      <w:marLeft w:val="0"/>
                      <w:marRight w:val="0"/>
                      <w:marTop w:val="0"/>
                      <w:marBottom w:val="0"/>
                      <w:divBdr>
                        <w:top w:val="none" w:sz="0" w:space="0" w:color="auto"/>
                        <w:left w:val="none" w:sz="0" w:space="0" w:color="auto"/>
                        <w:bottom w:val="none" w:sz="0" w:space="0" w:color="auto"/>
                        <w:right w:val="none" w:sz="0" w:space="0" w:color="auto"/>
                      </w:divBdr>
                    </w:div>
                  </w:divsChild>
                </w:div>
                <w:div w:id="245656391">
                  <w:marLeft w:val="0"/>
                  <w:marRight w:val="0"/>
                  <w:marTop w:val="0"/>
                  <w:marBottom w:val="0"/>
                  <w:divBdr>
                    <w:top w:val="none" w:sz="0" w:space="0" w:color="auto"/>
                    <w:left w:val="none" w:sz="0" w:space="0" w:color="auto"/>
                    <w:bottom w:val="none" w:sz="0" w:space="0" w:color="auto"/>
                    <w:right w:val="none" w:sz="0" w:space="0" w:color="auto"/>
                  </w:divBdr>
                  <w:divsChild>
                    <w:div w:id="749040558">
                      <w:marLeft w:val="0"/>
                      <w:marRight w:val="0"/>
                      <w:marTop w:val="0"/>
                      <w:marBottom w:val="0"/>
                      <w:divBdr>
                        <w:top w:val="none" w:sz="0" w:space="0" w:color="auto"/>
                        <w:left w:val="none" w:sz="0" w:space="0" w:color="auto"/>
                        <w:bottom w:val="none" w:sz="0" w:space="0" w:color="auto"/>
                        <w:right w:val="none" w:sz="0" w:space="0" w:color="auto"/>
                      </w:divBdr>
                    </w:div>
                  </w:divsChild>
                </w:div>
                <w:div w:id="253783020">
                  <w:marLeft w:val="0"/>
                  <w:marRight w:val="0"/>
                  <w:marTop w:val="0"/>
                  <w:marBottom w:val="0"/>
                  <w:divBdr>
                    <w:top w:val="none" w:sz="0" w:space="0" w:color="auto"/>
                    <w:left w:val="none" w:sz="0" w:space="0" w:color="auto"/>
                    <w:bottom w:val="none" w:sz="0" w:space="0" w:color="auto"/>
                    <w:right w:val="none" w:sz="0" w:space="0" w:color="auto"/>
                  </w:divBdr>
                  <w:divsChild>
                    <w:div w:id="1307247737">
                      <w:marLeft w:val="0"/>
                      <w:marRight w:val="0"/>
                      <w:marTop w:val="0"/>
                      <w:marBottom w:val="0"/>
                      <w:divBdr>
                        <w:top w:val="none" w:sz="0" w:space="0" w:color="auto"/>
                        <w:left w:val="none" w:sz="0" w:space="0" w:color="auto"/>
                        <w:bottom w:val="none" w:sz="0" w:space="0" w:color="auto"/>
                        <w:right w:val="none" w:sz="0" w:space="0" w:color="auto"/>
                      </w:divBdr>
                    </w:div>
                  </w:divsChild>
                </w:div>
                <w:div w:id="315770368">
                  <w:marLeft w:val="0"/>
                  <w:marRight w:val="0"/>
                  <w:marTop w:val="0"/>
                  <w:marBottom w:val="0"/>
                  <w:divBdr>
                    <w:top w:val="none" w:sz="0" w:space="0" w:color="auto"/>
                    <w:left w:val="none" w:sz="0" w:space="0" w:color="auto"/>
                    <w:bottom w:val="none" w:sz="0" w:space="0" w:color="auto"/>
                    <w:right w:val="none" w:sz="0" w:space="0" w:color="auto"/>
                  </w:divBdr>
                  <w:divsChild>
                    <w:div w:id="1820145498">
                      <w:marLeft w:val="0"/>
                      <w:marRight w:val="0"/>
                      <w:marTop w:val="0"/>
                      <w:marBottom w:val="0"/>
                      <w:divBdr>
                        <w:top w:val="none" w:sz="0" w:space="0" w:color="auto"/>
                        <w:left w:val="none" w:sz="0" w:space="0" w:color="auto"/>
                        <w:bottom w:val="none" w:sz="0" w:space="0" w:color="auto"/>
                        <w:right w:val="none" w:sz="0" w:space="0" w:color="auto"/>
                      </w:divBdr>
                    </w:div>
                  </w:divsChild>
                </w:div>
                <w:div w:id="340476815">
                  <w:marLeft w:val="0"/>
                  <w:marRight w:val="0"/>
                  <w:marTop w:val="0"/>
                  <w:marBottom w:val="0"/>
                  <w:divBdr>
                    <w:top w:val="none" w:sz="0" w:space="0" w:color="auto"/>
                    <w:left w:val="none" w:sz="0" w:space="0" w:color="auto"/>
                    <w:bottom w:val="none" w:sz="0" w:space="0" w:color="auto"/>
                    <w:right w:val="none" w:sz="0" w:space="0" w:color="auto"/>
                  </w:divBdr>
                  <w:divsChild>
                    <w:div w:id="2015260620">
                      <w:marLeft w:val="0"/>
                      <w:marRight w:val="0"/>
                      <w:marTop w:val="0"/>
                      <w:marBottom w:val="0"/>
                      <w:divBdr>
                        <w:top w:val="none" w:sz="0" w:space="0" w:color="auto"/>
                        <w:left w:val="none" w:sz="0" w:space="0" w:color="auto"/>
                        <w:bottom w:val="none" w:sz="0" w:space="0" w:color="auto"/>
                        <w:right w:val="none" w:sz="0" w:space="0" w:color="auto"/>
                      </w:divBdr>
                    </w:div>
                  </w:divsChild>
                </w:div>
                <w:div w:id="449709533">
                  <w:marLeft w:val="0"/>
                  <w:marRight w:val="0"/>
                  <w:marTop w:val="0"/>
                  <w:marBottom w:val="0"/>
                  <w:divBdr>
                    <w:top w:val="none" w:sz="0" w:space="0" w:color="auto"/>
                    <w:left w:val="none" w:sz="0" w:space="0" w:color="auto"/>
                    <w:bottom w:val="none" w:sz="0" w:space="0" w:color="auto"/>
                    <w:right w:val="none" w:sz="0" w:space="0" w:color="auto"/>
                  </w:divBdr>
                  <w:divsChild>
                    <w:div w:id="47340157">
                      <w:marLeft w:val="0"/>
                      <w:marRight w:val="0"/>
                      <w:marTop w:val="0"/>
                      <w:marBottom w:val="0"/>
                      <w:divBdr>
                        <w:top w:val="none" w:sz="0" w:space="0" w:color="auto"/>
                        <w:left w:val="none" w:sz="0" w:space="0" w:color="auto"/>
                        <w:bottom w:val="none" w:sz="0" w:space="0" w:color="auto"/>
                        <w:right w:val="none" w:sz="0" w:space="0" w:color="auto"/>
                      </w:divBdr>
                    </w:div>
                  </w:divsChild>
                </w:div>
                <w:div w:id="513302392">
                  <w:marLeft w:val="0"/>
                  <w:marRight w:val="0"/>
                  <w:marTop w:val="0"/>
                  <w:marBottom w:val="0"/>
                  <w:divBdr>
                    <w:top w:val="none" w:sz="0" w:space="0" w:color="auto"/>
                    <w:left w:val="none" w:sz="0" w:space="0" w:color="auto"/>
                    <w:bottom w:val="none" w:sz="0" w:space="0" w:color="auto"/>
                    <w:right w:val="none" w:sz="0" w:space="0" w:color="auto"/>
                  </w:divBdr>
                  <w:divsChild>
                    <w:div w:id="1371686991">
                      <w:marLeft w:val="0"/>
                      <w:marRight w:val="0"/>
                      <w:marTop w:val="0"/>
                      <w:marBottom w:val="0"/>
                      <w:divBdr>
                        <w:top w:val="none" w:sz="0" w:space="0" w:color="auto"/>
                        <w:left w:val="none" w:sz="0" w:space="0" w:color="auto"/>
                        <w:bottom w:val="none" w:sz="0" w:space="0" w:color="auto"/>
                        <w:right w:val="none" w:sz="0" w:space="0" w:color="auto"/>
                      </w:divBdr>
                    </w:div>
                  </w:divsChild>
                </w:div>
                <w:div w:id="596595418">
                  <w:marLeft w:val="0"/>
                  <w:marRight w:val="0"/>
                  <w:marTop w:val="0"/>
                  <w:marBottom w:val="0"/>
                  <w:divBdr>
                    <w:top w:val="none" w:sz="0" w:space="0" w:color="auto"/>
                    <w:left w:val="none" w:sz="0" w:space="0" w:color="auto"/>
                    <w:bottom w:val="none" w:sz="0" w:space="0" w:color="auto"/>
                    <w:right w:val="none" w:sz="0" w:space="0" w:color="auto"/>
                  </w:divBdr>
                  <w:divsChild>
                    <w:div w:id="805437881">
                      <w:marLeft w:val="0"/>
                      <w:marRight w:val="0"/>
                      <w:marTop w:val="0"/>
                      <w:marBottom w:val="0"/>
                      <w:divBdr>
                        <w:top w:val="none" w:sz="0" w:space="0" w:color="auto"/>
                        <w:left w:val="none" w:sz="0" w:space="0" w:color="auto"/>
                        <w:bottom w:val="none" w:sz="0" w:space="0" w:color="auto"/>
                        <w:right w:val="none" w:sz="0" w:space="0" w:color="auto"/>
                      </w:divBdr>
                    </w:div>
                  </w:divsChild>
                </w:div>
                <w:div w:id="748305213">
                  <w:marLeft w:val="0"/>
                  <w:marRight w:val="0"/>
                  <w:marTop w:val="0"/>
                  <w:marBottom w:val="0"/>
                  <w:divBdr>
                    <w:top w:val="none" w:sz="0" w:space="0" w:color="auto"/>
                    <w:left w:val="none" w:sz="0" w:space="0" w:color="auto"/>
                    <w:bottom w:val="none" w:sz="0" w:space="0" w:color="auto"/>
                    <w:right w:val="none" w:sz="0" w:space="0" w:color="auto"/>
                  </w:divBdr>
                  <w:divsChild>
                    <w:div w:id="828325466">
                      <w:marLeft w:val="0"/>
                      <w:marRight w:val="0"/>
                      <w:marTop w:val="0"/>
                      <w:marBottom w:val="0"/>
                      <w:divBdr>
                        <w:top w:val="none" w:sz="0" w:space="0" w:color="auto"/>
                        <w:left w:val="none" w:sz="0" w:space="0" w:color="auto"/>
                        <w:bottom w:val="none" w:sz="0" w:space="0" w:color="auto"/>
                        <w:right w:val="none" w:sz="0" w:space="0" w:color="auto"/>
                      </w:divBdr>
                    </w:div>
                  </w:divsChild>
                </w:div>
                <w:div w:id="771438203">
                  <w:marLeft w:val="0"/>
                  <w:marRight w:val="0"/>
                  <w:marTop w:val="0"/>
                  <w:marBottom w:val="0"/>
                  <w:divBdr>
                    <w:top w:val="none" w:sz="0" w:space="0" w:color="auto"/>
                    <w:left w:val="none" w:sz="0" w:space="0" w:color="auto"/>
                    <w:bottom w:val="none" w:sz="0" w:space="0" w:color="auto"/>
                    <w:right w:val="none" w:sz="0" w:space="0" w:color="auto"/>
                  </w:divBdr>
                  <w:divsChild>
                    <w:div w:id="1604261974">
                      <w:marLeft w:val="0"/>
                      <w:marRight w:val="0"/>
                      <w:marTop w:val="0"/>
                      <w:marBottom w:val="0"/>
                      <w:divBdr>
                        <w:top w:val="none" w:sz="0" w:space="0" w:color="auto"/>
                        <w:left w:val="none" w:sz="0" w:space="0" w:color="auto"/>
                        <w:bottom w:val="none" w:sz="0" w:space="0" w:color="auto"/>
                        <w:right w:val="none" w:sz="0" w:space="0" w:color="auto"/>
                      </w:divBdr>
                    </w:div>
                  </w:divsChild>
                </w:div>
                <w:div w:id="929001349">
                  <w:marLeft w:val="0"/>
                  <w:marRight w:val="0"/>
                  <w:marTop w:val="0"/>
                  <w:marBottom w:val="0"/>
                  <w:divBdr>
                    <w:top w:val="none" w:sz="0" w:space="0" w:color="auto"/>
                    <w:left w:val="none" w:sz="0" w:space="0" w:color="auto"/>
                    <w:bottom w:val="none" w:sz="0" w:space="0" w:color="auto"/>
                    <w:right w:val="none" w:sz="0" w:space="0" w:color="auto"/>
                  </w:divBdr>
                  <w:divsChild>
                    <w:div w:id="379592687">
                      <w:marLeft w:val="0"/>
                      <w:marRight w:val="0"/>
                      <w:marTop w:val="0"/>
                      <w:marBottom w:val="0"/>
                      <w:divBdr>
                        <w:top w:val="none" w:sz="0" w:space="0" w:color="auto"/>
                        <w:left w:val="none" w:sz="0" w:space="0" w:color="auto"/>
                        <w:bottom w:val="none" w:sz="0" w:space="0" w:color="auto"/>
                        <w:right w:val="none" w:sz="0" w:space="0" w:color="auto"/>
                      </w:divBdr>
                    </w:div>
                  </w:divsChild>
                </w:div>
                <w:div w:id="981033853">
                  <w:marLeft w:val="0"/>
                  <w:marRight w:val="0"/>
                  <w:marTop w:val="0"/>
                  <w:marBottom w:val="0"/>
                  <w:divBdr>
                    <w:top w:val="none" w:sz="0" w:space="0" w:color="auto"/>
                    <w:left w:val="none" w:sz="0" w:space="0" w:color="auto"/>
                    <w:bottom w:val="none" w:sz="0" w:space="0" w:color="auto"/>
                    <w:right w:val="none" w:sz="0" w:space="0" w:color="auto"/>
                  </w:divBdr>
                  <w:divsChild>
                    <w:div w:id="565534384">
                      <w:marLeft w:val="0"/>
                      <w:marRight w:val="0"/>
                      <w:marTop w:val="0"/>
                      <w:marBottom w:val="0"/>
                      <w:divBdr>
                        <w:top w:val="none" w:sz="0" w:space="0" w:color="auto"/>
                        <w:left w:val="none" w:sz="0" w:space="0" w:color="auto"/>
                        <w:bottom w:val="none" w:sz="0" w:space="0" w:color="auto"/>
                        <w:right w:val="none" w:sz="0" w:space="0" w:color="auto"/>
                      </w:divBdr>
                    </w:div>
                  </w:divsChild>
                </w:div>
                <w:div w:id="983002798">
                  <w:marLeft w:val="0"/>
                  <w:marRight w:val="0"/>
                  <w:marTop w:val="0"/>
                  <w:marBottom w:val="0"/>
                  <w:divBdr>
                    <w:top w:val="none" w:sz="0" w:space="0" w:color="auto"/>
                    <w:left w:val="none" w:sz="0" w:space="0" w:color="auto"/>
                    <w:bottom w:val="none" w:sz="0" w:space="0" w:color="auto"/>
                    <w:right w:val="none" w:sz="0" w:space="0" w:color="auto"/>
                  </w:divBdr>
                  <w:divsChild>
                    <w:div w:id="1054499778">
                      <w:marLeft w:val="0"/>
                      <w:marRight w:val="0"/>
                      <w:marTop w:val="0"/>
                      <w:marBottom w:val="0"/>
                      <w:divBdr>
                        <w:top w:val="none" w:sz="0" w:space="0" w:color="auto"/>
                        <w:left w:val="none" w:sz="0" w:space="0" w:color="auto"/>
                        <w:bottom w:val="none" w:sz="0" w:space="0" w:color="auto"/>
                        <w:right w:val="none" w:sz="0" w:space="0" w:color="auto"/>
                      </w:divBdr>
                    </w:div>
                  </w:divsChild>
                </w:div>
                <w:div w:id="1020205889">
                  <w:marLeft w:val="0"/>
                  <w:marRight w:val="0"/>
                  <w:marTop w:val="0"/>
                  <w:marBottom w:val="0"/>
                  <w:divBdr>
                    <w:top w:val="none" w:sz="0" w:space="0" w:color="auto"/>
                    <w:left w:val="none" w:sz="0" w:space="0" w:color="auto"/>
                    <w:bottom w:val="none" w:sz="0" w:space="0" w:color="auto"/>
                    <w:right w:val="none" w:sz="0" w:space="0" w:color="auto"/>
                  </w:divBdr>
                  <w:divsChild>
                    <w:div w:id="269897758">
                      <w:marLeft w:val="0"/>
                      <w:marRight w:val="0"/>
                      <w:marTop w:val="0"/>
                      <w:marBottom w:val="0"/>
                      <w:divBdr>
                        <w:top w:val="none" w:sz="0" w:space="0" w:color="auto"/>
                        <w:left w:val="none" w:sz="0" w:space="0" w:color="auto"/>
                        <w:bottom w:val="none" w:sz="0" w:space="0" w:color="auto"/>
                        <w:right w:val="none" w:sz="0" w:space="0" w:color="auto"/>
                      </w:divBdr>
                    </w:div>
                  </w:divsChild>
                </w:div>
                <w:div w:id="1031105243">
                  <w:marLeft w:val="0"/>
                  <w:marRight w:val="0"/>
                  <w:marTop w:val="0"/>
                  <w:marBottom w:val="0"/>
                  <w:divBdr>
                    <w:top w:val="none" w:sz="0" w:space="0" w:color="auto"/>
                    <w:left w:val="none" w:sz="0" w:space="0" w:color="auto"/>
                    <w:bottom w:val="none" w:sz="0" w:space="0" w:color="auto"/>
                    <w:right w:val="none" w:sz="0" w:space="0" w:color="auto"/>
                  </w:divBdr>
                  <w:divsChild>
                    <w:div w:id="757289724">
                      <w:marLeft w:val="0"/>
                      <w:marRight w:val="0"/>
                      <w:marTop w:val="0"/>
                      <w:marBottom w:val="0"/>
                      <w:divBdr>
                        <w:top w:val="none" w:sz="0" w:space="0" w:color="auto"/>
                        <w:left w:val="none" w:sz="0" w:space="0" w:color="auto"/>
                        <w:bottom w:val="none" w:sz="0" w:space="0" w:color="auto"/>
                        <w:right w:val="none" w:sz="0" w:space="0" w:color="auto"/>
                      </w:divBdr>
                    </w:div>
                  </w:divsChild>
                </w:div>
                <w:div w:id="1053848617">
                  <w:marLeft w:val="0"/>
                  <w:marRight w:val="0"/>
                  <w:marTop w:val="0"/>
                  <w:marBottom w:val="0"/>
                  <w:divBdr>
                    <w:top w:val="none" w:sz="0" w:space="0" w:color="auto"/>
                    <w:left w:val="none" w:sz="0" w:space="0" w:color="auto"/>
                    <w:bottom w:val="none" w:sz="0" w:space="0" w:color="auto"/>
                    <w:right w:val="none" w:sz="0" w:space="0" w:color="auto"/>
                  </w:divBdr>
                  <w:divsChild>
                    <w:div w:id="306083540">
                      <w:marLeft w:val="0"/>
                      <w:marRight w:val="0"/>
                      <w:marTop w:val="0"/>
                      <w:marBottom w:val="0"/>
                      <w:divBdr>
                        <w:top w:val="none" w:sz="0" w:space="0" w:color="auto"/>
                        <w:left w:val="none" w:sz="0" w:space="0" w:color="auto"/>
                        <w:bottom w:val="none" w:sz="0" w:space="0" w:color="auto"/>
                        <w:right w:val="none" w:sz="0" w:space="0" w:color="auto"/>
                      </w:divBdr>
                    </w:div>
                  </w:divsChild>
                </w:div>
                <w:div w:id="1109660681">
                  <w:marLeft w:val="0"/>
                  <w:marRight w:val="0"/>
                  <w:marTop w:val="0"/>
                  <w:marBottom w:val="0"/>
                  <w:divBdr>
                    <w:top w:val="none" w:sz="0" w:space="0" w:color="auto"/>
                    <w:left w:val="none" w:sz="0" w:space="0" w:color="auto"/>
                    <w:bottom w:val="none" w:sz="0" w:space="0" w:color="auto"/>
                    <w:right w:val="none" w:sz="0" w:space="0" w:color="auto"/>
                  </w:divBdr>
                  <w:divsChild>
                    <w:div w:id="6369395">
                      <w:marLeft w:val="0"/>
                      <w:marRight w:val="0"/>
                      <w:marTop w:val="0"/>
                      <w:marBottom w:val="0"/>
                      <w:divBdr>
                        <w:top w:val="none" w:sz="0" w:space="0" w:color="auto"/>
                        <w:left w:val="none" w:sz="0" w:space="0" w:color="auto"/>
                        <w:bottom w:val="none" w:sz="0" w:space="0" w:color="auto"/>
                        <w:right w:val="none" w:sz="0" w:space="0" w:color="auto"/>
                      </w:divBdr>
                    </w:div>
                  </w:divsChild>
                </w:div>
                <w:div w:id="1297683603">
                  <w:marLeft w:val="0"/>
                  <w:marRight w:val="0"/>
                  <w:marTop w:val="0"/>
                  <w:marBottom w:val="0"/>
                  <w:divBdr>
                    <w:top w:val="none" w:sz="0" w:space="0" w:color="auto"/>
                    <w:left w:val="none" w:sz="0" w:space="0" w:color="auto"/>
                    <w:bottom w:val="none" w:sz="0" w:space="0" w:color="auto"/>
                    <w:right w:val="none" w:sz="0" w:space="0" w:color="auto"/>
                  </w:divBdr>
                  <w:divsChild>
                    <w:div w:id="750469567">
                      <w:marLeft w:val="0"/>
                      <w:marRight w:val="0"/>
                      <w:marTop w:val="0"/>
                      <w:marBottom w:val="0"/>
                      <w:divBdr>
                        <w:top w:val="none" w:sz="0" w:space="0" w:color="auto"/>
                        <w:left w:val="none" w:sz="0" w:space="0" w:color="auto"/>
                        <w:bottom w:val="none" w:sz="0" w:space="0" w:color="auto"/>
                        <w:right w:val="none" w:sz="0" w:space="0" w:color="auto"/>
                      </w:divBdr>
                    </w:div>
                  </w:divsChild>
                </w:div>
                <w:div w:id="1312176127">
                  <w:marLeft w:val="0"/>
                  <w:marRight w:val="0"/>
                  <w:marTop w:val="0"/>
                  <w:marBottom w:val="0"/>
                  <w:divBdr>
                    <w:top w:val="none" w:sz="0" w:space="0" w:color="auto"/>
                    <w:left w:val="none" w:sz="0" w:space="0" w:color="auto"/>
                    <w:bottom w:val="none" w:sz="0" w:space="0" w:color="auto"/>
                    <w:right w:val="none" w:sz="0" w:space="0" w:color="auto"/>
                  </w:divBdr>
                  <w:divsChild>
                    <w:div w:id="875697305">
                      <w:marLeft w:val="0"/>
                      <w:marRight w:val="0"/>
                      <w:marTop w:val="0"/>
                      <w:marBottom w:val="0"/>
                      <w:divBdr>
                        <w:top w:val="none" w:sz="0" w:space="0" w:color="auto"/>
                        <w:left w:val="none" w:sz="0" w:space="0" w:color="auto"/>
                        <w:bottom w:val="none" w:sz="0" w:space="0" w:color="auto"/>
                        <w:right w:val="none" w:sz="0" w:space="0" w:color="auto"/>
                      </w:divBdr>
                    </w:div>
                  </w:divsChild>
                </w:div>
                <w:div w:id="1397121796">
                  <w:marLeft w:val="0"/>
                  <w:marRight w:val="0"/>
                  <w:marTop w:val="0"/>
                  <w:marBottom w:val="0"/>
                  <w:divBdr>
                    <w:top w:val="none" w:sz="0" w:space="0" w:color="auto"/>
                    <w:left w:val="none" w:sz="0" w:space="0" w:color="auto"/>
                    <w:bottom w:val="none" w:sz="0" w:space="0" w:color="auto"/>
                    <w:right w:val="none" w:sz="0" w:space="0" w:color="auto"/>
                  </w:divBdr>
                  <w:divsChild>
                    <w:div w:id="148792546">
                      <w:marLeft w:val="0"/>
                      <w:marRight w:val="0"/>
                      <w:marTop w:val="0"/>
                      <w:marBottom w:val="0"/>
                      <w:divBdr>
                        <w:top w:val="none" w:sz="0" w:space="0" w:color="auto"/>
                        <w:left w:val="none" w:sz="0" w:space="0" w:color="auto"/>
                        <w:bottom w:val="none" w:sz="0" w:space="0" w:color="auto"/>
                        <w:right w:val="none" w:sz="0" w:space="0" w:color="auto"/>
                      </w:divBdr>
                    </w:div>
                  </w:divsChild>
                </w:div>
                <w:div w:id="1404133767">
                  <w:marLeft w:val="0"/>
                  <w:marRight w:val="0"/>
                  <w:marTop w:val="0"/>
                  <w:marBottom w:val="0"/>
                  <w:divBdr>
                    <w:top w:val="none" w:sz="0" w:space="0" w:color="auto"/>
                    <w:left w:val="none" w:sz="0" w:space="0" w:color="auto"/>
                    <w:bottom w:val="none" w:sz="0" w:space="0" w:color="auto"/>
                    <w:right w:val="none" w:sz="0" w:space="0" w:color="auto"/>
                  </w:divBdr>
                  <w:divsChild>
                    <w:div w:id="1601644729">
                      <w:marLeft w:val="0"/>
                      <w:marRight w:val="0"/>
                      <w:marTop w:val="0"/>
                      <w:marBottom w:val="0"/>
                      <w:divBdr>
                        <w:top w:val="none" w:sz="0" w:space="0" w:color="auto"/>
                        <w:left w:val="none" w:sz="0" w:space="0" w:color="auto"/>
                        <w:bottom w:val="none" w:sz="0" w:space="0" w:color="auto"/>
                        <w:right w:val="none" w:sz="0" w:space="0" w:color="auto"/>
                      </w:divBdr>
                    </w:div>
                  </w:divsChild>
                </w:div>
                <w:div w:id="1421027751">
                  <w:marLeft w:val="0"/>
                  <w:marRight w:val="0"/>
                  <w:marTop w:val="0"/>
                  <w:marBottom w:val="0"/>
                  <w:divBdr>
                    <w:top w:val="none" w:sz="0" w:space="0" w:color="auto"/>
                    <w:left w:val="none" w:sz="0" w:space="0" w:color="auto"/>
                    <w:bottom w:val="none" w:sz="0" w:space="0" w:color="auto"/>
                    <w:right w:val="none" w:sz="0" w:space="0" w:color="auto"/>
                  </w:divBdr>
                  <w:divsChild>
                    <w:div w:id="1356268967">
                      <w:marLeft w:val="0"/>
                      <w:marRight w:val="0"/>
                      <w:marTop w:val="0"/>
                      <w:marBottom w:val="0"/>
                      <w:divBdr>
                        <w:top w:val="none" w:sz="0" w:space="0" w:color="auto"/>
                        <w:left w:val="none" w:sz="0" w:space="0" w:color="auto"/>
                        <w:bottom w:val="none" w:sz="0" w:space="0" w:color="auto"/>
                        <w:right w:val="none" w:sz="0" w:space="0" w:color="auto"/>
                      </w:divBdr>
                    </w:div>
                  </w:divsChild>
                </w:div>
                <w:div w:id="1431196860">
                  <w:marLeft w:val="0"/>
                  <w:marRight w:val="0"/>
                  <w:marTop w:val="0"/>
                  <w:marBottom w:val="0"/>
                  <w:divBdr>
                    <w:top w:val="none" w:sz="0" w:space="0" w:color="auto"/>
                    <w:left w:val="none" w:sz="0" w:space="0" w:color="auto"/>
                    <w:bottom w:val="none" w:sz="0" w:space="0" w:color="auto"/>
                    <w:right w:val="none" w:sz="0" w:space="0" w:color="auto"/>
                  </w:divBdr>
                  <w:divsChild>
                    <w:div w:id="1308782442">
                      <w:marLeft w:val="0"/>
                      <w:marRight w:val="0"/>
                      <w:marTop w:val="0"/>
                      <w:marBottom w:val="0"/>
                      <w:divBdr>
                        <w:top w:val="none" w:sz="0" w:space="0" w:color="auto"/>
                        <w:left w:val="none" w:sz="0" w:space="0" w:color="auto"/>
                        <w:bottom w:val="none" w:sz="0" w:space="0" w:color="auto"/>
                        <w:right w:val="none" w:sz="0" w:space="0" w:color="auto"/>
                      </w:divBdr>
                    </w:div>
                  </w:divsChild>
                </w:div>
                <w:div w:id="1496460022">
                  <w:marLeft w:val="0"/>
                  <w:marRight w:val="0"/>
                  <w:marTop w:val="0"/>
                  <w:marBottom w:val="0"/>
                  <w:divBdr>
                    <w:top w:val="none" w:sz="0" w:space="0" w:color="auto"/>
                    <w:left w:val="none" w:sz="0" w:space="0" w:color="auto"/>
                    <w:bottom w:val="none" w:sz="0" w:space="0" w:color="auto"/>
                    <w:right w:val="none" w:sz="0" w:space="0" w:color="auto"/>
                  </w:divBdr>
                  <w:divsChild>
                    <w:div w:id="1506239851">
                      <w:marLeft w:val="0"/>
                      <w:marRight w:val="0"/>
                      <w:marTop w:val="0"/>
                      <w:marBottom w:val="0"/>
                      <w:divBdr>
                        <w:top w:val="none" w:sz="0" w:space="0" w:color="auto"/>
                        <w:left w:val="none" w:sz="0" w:space="0" w:color="auto"/>
                        <w:bottom w:val="none" w:sz="0" w:space="0" w:color="auto"/>
                        <w:right w:val="none" w:sz="0" w:space="0" w:color="auto"/>
                      </w:divBdr>
                    </w:div>
                  </w:divsChild>
                </w:div>
                <w:div w:id="1552186846">
                  <w:marLeft w:val="0"/>
                  <w:marRight w:val="0"/>
                  <w:marTop w:val="0"/>
                  <w:marBottom w:val="0"/>
                  <w:divBdr>
                    <w:top w:val="none" w:sz="0" w:space="0" w:color="auto"/>
                    <w:left w:val="none" w:sz="0" w:space="0" w:color="auto"/>
                    <w:bottom w:val="none" w:sz="0" w:space="0" w:color="auto"/>
                    <w:right w:val="none" w:sz="0" w:space="0" w:color="auto"/>
                  </w:divBdr>
                  <w:divsChild>
                    <w:div w:id="1760758440">
                      <w:marLeft w:val="0"/>
                      <w:marRight w:val="0"/>
                      <w:marTop w:val="0"/>
                      <w:marBottom w:val="0"/>
                      <w:divBdr>
                        <w:top w:val="none" w:sz="0" w:space="0" w:color="auto"/>
                        <w:left w:val="none" w:sz="0" w:space="0" w:color="auto"/>
                        <w:bottom w:val="none" w:sz="0" w:space="0" w:color="auto"/>
                        <w:right w:val="none" w:sz="0" w:space="0" w:color="auto"/>
                      </w:divBdr>
                    </w:div>
                  </w:divsChild>
                </w:div>
                <w:div w:id="1581207482">
                  <w:marLeft w:val="0"/>
                  <w:marRight w:val="0"/>
                  <w:marTop w:val="0"/>
                  <w:marBottom w:val="0"/>
                  <w:divBdr>
                    <w:top w:val="none" w:sz="0" w:space="0" w:color="auto"/>
                    <w:left w:val="none" w:sz="0" w:space="0" w:color="auto"/>
                    <w:bottom w:val="none" w:sz="0" w:space="0" w:color="auto"/>
                    <w:right w:val="none" w:sz="0" w:space="0" w:color="auto"/>
                  </w:divBdr>
                  <w:divsChild>
                    <w:div w:id="814689486">
                      <w:marLeft w:val="0"/>
                      <w:marRight w:val="0"/>
                      <w:marTop w:val="0"/>
                      <w:marBottom w:val="0"/>
                      <w:divBdr>
                        <w:top w:val="none" w:sz="0" w:space="0" w:color="auto"/>
                        <w:left w:val="none" w:sz="0" w:space="0" w:color="auto"/>
                        <w:bottom w:val="none" w:sz="0" w:space="0" w:color="auto"/>
                        <w:right w:val="none" w:sz="0" w:space="0" w:color="auto"/>
                      </w:divBdr>
                    </w:div>
                  </w:divsChild>
                </w:div>
                <w:div w:id="1609963994">
                  <w:marLeft w:val="0"/>
                  <w:marRight w:val="0"/>
                  <w:marTop w:val="0"/>
                  <w:marBottom w:val="0"/>
                  <w:divBdr>
                    <w:top w:val="none" w:sz="0" w:space="0" w:color="auto"/>
                    <w:left w:val="none" w:sz="0" w:space="0" w:color="auto"/>
                    <w:bottom w:val="none" w:sz="0" w:space="0" w:color="auto"/>
                    <w:right w:val="none" w:sz="0" w:space="0" w:color="auto"/>
                  </w:divBdr>
                  <w:divsChild>
                    <w:div w:id="1163662904">
                      <w:marLeft w:val="0"/>
                      <w:marRight w:val="0"/>
                      <w:marTop w:val="0"/>
                      <w:marBottom w:val="0"/>
                      <w:divBdr>
                        <w:top w:val="none" w:sz="0" w:space="0" w:color="auto"/>
                        <w:left w:val="none" w:sz="0" w:space="0" w:color="auto"/>
                        <w:bottom w:val="none" w:sz="0" w:space="0" w:color="auto"/>
                        <w:right w:val="none" w:sz="0" w:space="0" w:color="auto"/>
                      </w:divBdr>
                    </w:div>
                  </w:divsChild>
                </w:div>
                <w:div w:id="1624655465">
                  <w:marLeft w:val="0"/>
                  <w:marRight w:val="0"/>
                  <w:marTop w:val="0"/>
                  <w:marBottom w:val="0"/>
                  <w:divBdr>
                    <w:top w:val="none" w:sz="0" w:space="0" w:color="auto"/>
                    <w:left w:val="none" w:sz="0" w:space="0" w:color="auto"/>
                    <w:bottom w:val="none" w:sz="0" w:space="0" w:color="auto"/>
                    <w:right w:val="none" w:sz="0" w:space="0" w:color="auto"/>
                  </w:divBdr>
                  <w:divsChild>
                    <w:div w:id="913591881">
                      <w:marLeft w:val="0"/>
                      <w:marRight w:val="0"/>
                      <w:marTop w:val="0"/>
                      <w:marBottom w:val="0"/>
                      <w:divBdr>
                        <w:top w:val="none" w:sz="0" w:space="0" w:color="auto"/>
                        <w:left w:val="none" w:sz="0" w:space="0" w:color="auto"/>
                        <w:bottom w:val="none" w:sz="0" w:space="0" w:color="auto"/>
                        <w:right w:val="none" w:sz="0" w:space="0" w:color="auto"/>
                      </w:divBdr>
                    </w:div>
                  </w:divsChild>
                </w:div>
                <w:div w:id="1628320752">
                  <w:marLeft w:val="0"/>
                  <w:marRight w:val="0"/>
                  <w:marTop w:val="0"/>
                  <w:marBottom w:val="0"/>
                  <w:divBdr>
                    <w:top w:val="none" w:sz="0" w:space="0" w:color="auto"/>
                    <w:left w:val="none" w:sz="0" w:space="0" w:color="auto"/>
                    <w:bottom w:val="none" w:sz="0" w:space="0" w:color="auto"/>
                    <w:right w:val="none" w:sz="0" w:space="0" w:color="auto"/>
                  </w:divBdr>
                  <w:divsChild>
                    <w:div w:id="1310204339">
                      <w:marLeft w:val="0"/>
                      <w:marRight w:val="0"/>
                      <w:marTop w:val="0"/>
                      <w:marBottom w:val="0"/>
                      <w:divBdr>
                        <w:top w:val="none" w:sz="0" w:space="0" w:color="auto"/>
                        <w:left w:val="none" w:sz="0" w:space="0" w:color="auto"/>
                        <w:bottom w:val="none" w:sz="0" w:space="0" w:color="auto"/>
                        <w:right w:val="none" w:sz="0" w:space="0" w:color="auto"/>
                      </w:divBdr>
                    </w:div>
                  </w:divsChild>
                </w:div>
                <w:div w:id="1635597093">
                  <w:marLeft w:val="0"/>
                  <w:marRight w:val="0"/>
                  <w:marTop w:val="0"/>
                  <w:marBottom w:val="0"/>
                  <w:divBdr>
                    <w:top w:val="none" w:sz="0" w:space="0" w:color="auto"/>
                    <w:left w:val="none" w:sz="0" w:space="0" w:color="auto"/>
                    <w:bottom w:val="none" w:sz="0" w:space="0" w:color="auto"/>
                    <w:right w:val="none" w:sz="0" w:space="0" w:color="auto"/>
                  </w:divBdr>
                  <w:divsChild>
                    <w:div w:id="682585028">
                      <w:marLeft w:val="0"/>
                      <w:marRight w:val="0"/>
                      <w:marTop w:val="0"/>
                      <w:marBottom w:val="0"/>
                      <w:divBdr>
                        <w:top w:val="none" w:sz="0" w:space="0" w:color="auto"/>
                        <w:left w:val="none" w:sz="0" w:space="0" w:color="auto"/>
                        <w:bottom w:val="none" w:sz="0" w:space="0" w:color="auto"/>
                        <w:right w:val="none" w:sz="0" w:space="0" w:color="auto"/>
                      </w:divBdr>
                    </w:div>
                  </w:divsChild>
                </w:div>
                <w:div w:id="1660958515">
                  <w:marLeft w:val="0"/>
                  <w:marRight w:val="0"/>
                  <w:marTop w:val="0"/>
                  <w:marBottom w:val="0"/>
                  <w:divBdr>
                    <w:top w:val="none" w:sz="0" w:space="0" w:color="auto"/>
                    <w:left w:val="none" w:sz="0" w:space="0" w:color="auto"/>
                    <w:bottom w:val="none" w:sz="0" w:space="0" w:color="auto"/>
                    <w:right w:val="none" w:sz="0" w:space="0" w:color="auto"/>
                  </w:divBdr>
                  <w:divsChild>
                    <w:div w:id="645745105">
                      <w:marLeft w:val="0"/>
                      <w:marRight w:val="0"/>
                      <w:marTop w:val="0"/>
                      <w:marBottom w:val="0"/>
                      <w:divBdr>
                        <w:top w:val="none" w:sz="0" w:space="0" w:color="auto"/>
                        <w:left w:val="none" w:sz="0" w:space="0" w:color="auto"/>
                        <w:bottom w:val="none" w:sz="0" w:space="0" w:color="auto"/>
                        <w:right w:val="none" w:sz="0" w:space="0" w:color="auto"/>
                      </w:divBdr>
                    </w:div>
                  </w:divsChild>
                </w:div>
                <w:div w:id="1699550375">
                  <w:marLeft w:val="0"/>
                  <w:marRight w:val="0"/>
                  <w:marTop w:val="0"/>
                  <w:marBottom w:val="0"/>
                  <w:divBdr>
                    <w:top w:val="none" w:sz="0" w:space="0" w:color="auto"/>
                    <w:left w:val="none" w:sz="0" w:space="0" w:color="auto"/>
                    <w:bottom w:val="none" w:sz="0" w:space="0" w:color="auto"/>
                    <w:right w:val="none" w:sz="0" w:space="0" w:color="auto"/>
                  </w:divBdr>
                  <w:divsChild>
                    <w:div w:id="457339568">
                      <w:marLeft w:val="0"/>
                      <w:marRight w:val="0"/>
                      <w:marTop w:val="0"/>
                      <w:marBottom w:val="0"/>
                      <w:divBdr>
                        <w:top w:val="none" w:sz="0" w:space="0" w:color="auto"/>
                        <w:left w:val="none" w:sz="0" w:space="0" w:color="auto"/>
                        <w:bottom w:val="none" w:sz="0" w:space="0" w:color="auto"/>
                        <w:right w:val="none" w:sz="0" w:space="0" w:color="auto"/>
                      </w:divBdr>
                    </w:div>
                  </w:divsChild>
                </w:div>
                <w:div w:id="1700004591">
                  <w:marLeft w:val="0"/>
                  <w:marRight w:val="0"/>
                  <w:marTop w:val="0"/>
                  <w:marBottom w:val="0"/>
                  <w:divBdr>
                    <w:top w:val="none" w:sz="0" w:space="0" w:color="auto"/>
                    <w:left w:val="none" w:sz="0" w:space="0" w:color="auto"/>
                    <w:bottom w:val="none" w:sz="0" w:space="0" w:color="auto"/>
                    <w:right w:val="none" w:sz="0" w:space="0" w:color="auto"/>
                  </w:divBdr>
                  <w:divsChild>
                    <w:div w:id="1330408358">
                      <w:marLeft w:val="0"/>
                      <w:marRight w:val="0"/>
                      <w:marTop w:val="0"/>
                      <w:marBottom w:val="0"/>
                      <w:divBdr>
                        <w:top w:val="none" w:sz="0" w:space="0" w:color="auto"/>
                        <w:left w:val="none" w:sz="0" w:space="0" w:color="auto"/>
                        <w:bottom w:val="none" w:sz="0" w:space="0" w:color="auto"/>
                        <w:right w:val="none" w:sz="0" w:space="0" w:color="auto"/>
                      </w:divBdr>
                    </w:div>
                  </w:divsChild>
                </w:div>
                <w:div w:id="1822235059">
                  <w:marLeft w:val="0"/>
                  <w:marRight w:val="0"/>
                  <w:marTop w:val="0"/>
                  <w:marBottom w:val="0"/>
                  <w:divBdr>
                    <w:top w:val="none" w:sz="0" w:space="0" w:color="auto"/>
                    <w:left w:val="none" w:sz="0" w:space="0" w:color="auto"/>
                    <w:bottom w:val="none" w:sz="0" w:space="0" w:color="auto"/>
                    <w:right w:val="none" w:sz="0" w:space="0" w:color="auto"/>
                  </w:divBdr>
                  <w:divsChild>
                    <w:div w:id="1079788345">
                      <w:marLeft w:val="0"/>
                      <w:marRight w:val="0"/>
                      <w:marTop w:val="0"/>
                      <w:marBottom w:val="0"/>
                      <w:divBdr>
                        <w:top w:val="none" w:sz="0" w:space="0" w:color="auto"/>
                        <w:left w:val="none" w:sz="0" w:space="0" w:color="auto"/>
                        <w:bottom w:val="none" w:sz="0" w:space="0" w:color="auto"/>
                        <w:right w:val="none" w:sz="0" w:space="0" w:color="auto"/>
                      </w:divBdr>
                    </w:div>
                  </w:divsChild>
                </w:div>
                <w:div w:id="1846439293">
                  <w:marLeft w:val="0"/>
                  <w:marRight w:val="0"/>
                  <w:marTop w:val="0"/>
                  <w:marBottom w:val="0"/>
                  <w:divBdr>
                    <w:top w:val="none" w:sz="0" w:space="0" w:color="auto"/>
                    <w:left w:val="none" w:sz="0" w:space="0" w:color="auto"/>
                    <w:bottom w:val="none" w:sz="0" w:space="0" w:color="auto"/>
                    <w:right w:val="none" w:sz="0" w:space="0" w:color="auto"/>
                  </w:divBdr>
                  <w:divsChild>
                    <w:div w:id="234635371">
                      <w:marLeft w:val="0"/>
                      <w:marRight w:val="0"/>
                      <w:marTop w:val="0"/>
                      <w:marBottom w:val="0"/>
                      <w:divBdr>
                        <w:top w:val="none" w:sz="0" w:space="0" w:color="auto"/>
                        <w:left w:val="none" w:sz="0" w:space="0" w:color="auto"/>
                        <w:bottom w:val="none" w:sz="0" w:space="0" w:color="auto"/>
                        <w:right w:val="none" w:sz="0" w:space="0" w:color="auto"/>
                      </w:divBdr>
                    </w:div>
                  </w:divsChild>
                </w:div>
                <w:div w:id="1850757118">
                  <w:marLeft w:val="0"/>
                  <w:marRight w:val="0"/>
                  <w:marTop w:val="0"/>
                  <w:marBottom w:val="0"/>
                  <w:divBdr>
                    <w:top w:val="none" w:sz="0" w:space="0" w:color="auto"/>
                    <w:left w:val="none" w:sz="0" w:space="0" w:color="auto"/>
                    <w:bottom w:val="none" w:sz="0" w:space="0" w:color="auto"/>
                    <w:right w:val="none" w:sz="0" w:space="0" w:color="auto"/>
                  </w:divBdr>
                  <w:divsChild>
                    <w:div w:id="2106655580">
                      <w:marLeft w:val="0"/>
                      <w:marRight w:val="0"/>
                      <w:marTop w:val="0"/>
                      <w:marBottom w:val="0"/>
                      <w:divBdr>
                        <w:top w:val="none" w:sz="0" w:space="0" w:color="auto"/>
                        <w:left w:val="none" w:sz="0" w:space="0" w:color="auto"/>
                        <w:bottom w:val="none" w:sz="0" w:space="0" w:color="auto"/>
                        <w:right w:val="none" w:sz="0" w:space="0" w:color="auto"/>
                      </w:divBdr>
                    </w:div>
                  </w:divsChild>
                </w:div>
                <w:div w:id="1905794445">
                  <w:marLeft w:val="0"/>
                  <w:marRight w:val="0"/>
                  <w:marTop w:val="0"/>
                  <w:marBottom w:val="0"/>
                  <w:divBdr>
                    <w:top w:val="none" w:sz="0" w:space="0" w:color="auto"/>
                    <w:left w:val="none" w:sz="0" w:space="0" w:color="auto"/>
                    <w:bottom w:val="none" w:sz="0" w:space="0" w:color="auto"/>
                    <w:right w:val="none" w:sz="0" w:space="0" w:color="auto"/>
                  </w:divBdr>
                  <w:divsChild>
                    <w:div w:id="1693143415">
                      <w:marLeft w:val="0"/>
                      <w:marRight w:val="0"/>
                      <w:marTop w:val="0"/>
                      <w:marBottom w:val="0"/>
                      <w:divBdr>
                        <w:top w:val="none" w:sz="0" w:space="0" w:color="auto"/>
                        <w:left w:val="none" w:sz="0" w:space="0" w:color="auto"/>
                        <w:bottom w:val="none" w:sz="0" w:space="0" w:color="auto"/>
                        <w:right w:val="none" w:sz="0" w:space="0" w:color="auto"/>
                      </w:divBdr>
                    </w:div>
                  </w:divsChild>
                </w:div>
                <w:div w:id="2003582435">
                  <w:marLeft w:val="0"/>
                  <w:marRight w:val="0"/>
                  <w:marTop w:val="0"/>
                  <w:marBottom w:val="0"/>
                  <w:divBdr>
                    <w:top w:val="none" w:sz="0" w:space="0" w:color="auto"/>
                    <w:left w:val="none" w:sz="0" w:space="0" w:color="auto"/>
                    <w:bottom w:val="none" w:sz="0" w:space="0" w:color="auto"/>
                    <w:right w:val="none" w:sz="0" w:space="0" w:color="auto"/>
                  </w:divBdr>
                  <w:divsChild>
                    <w:div w:id="1624532849">
                      <w:marLeft w:val="0"/>
                      <w:marRight w:val="0"/>
                      <w:marTop w:val="0"/>
                      <w:marBottom w:val="0"/>
                      <w:divBdr>
                        <w:top w:val="none" w:sz="0" w:space="0" w:color="auto"/>
                        <w:left w:val="none" w:sz="0" w:space="0" w:color="auto"/>
                        <w:bottom w:val="none" w:sz="0" w:space="0" w:color="auto"/>
                        <w:right w:val="none" w:sz="0" w:space="0" w:color="auto"/>
                      </w:divBdr>
                    </w:div>
                  </w:divsChild>
                </w:div>
                <w:div w:id="2030135669">
                  <w:marLeft w:val="0"/>
                  <w:marRight w:val="0"/>
                  <w:marTop w:val="0"/>
                  <w:marBottom w:val="0"/>
                  <w:divBdr>
                    <w:top w:val="none" w:sz="0" w:space="0" w:color="auto"/>
                    <w:left w:val="none" w:sz="0" w:space="0" w:color="auto"/>
                    <w:bottom w:val="none" w:sz="0" w:space="0" w:color="auto"/>
                    <w:right w:val="none" w:sz="0" w:space="0" w:color="auto"/>
                  </w:divBdr>
                  <w:divsChild>
                    <w:div w:id="2117678173">
                      <w:marLeft w:val="0"/>
                      <w:marRight w:val="0"/>
                      <w:marTop w:val="0"/>
                      <w:marBottom w:val="0"/>
                      <w:divBdr>
                        <w:top w:val="none" w:sz="0" w:space="0" w:color="auto"/>
                        <w:left w:val="none" w:sz="0" w:space="0" w:color="auto"/>
                        <w:bottom w:val="none" w:sz="0" w:space="0" w:color="auto"/>
                        <w:right w:val="none" w:sz="0" w:space="0" w:color="auto"/>
                      </w:divBdr>
                    </w:div>
                  </w:divsChild>
                </w:div>
                <w:div w:id="2071034006">
                  <w:marLeft w:val="0"/>
                  <w:marRight w:val="0"/>
                  <w:marTop w:val="0"/>
                  <w:marBottom w:val="0"/>
                  <w:divBdr>
                    <w:top w:val="none" w:sz="0" w:space="0" w:color="auto"/>
                    <w:left w:val="none" w:sz="0" w:space="0" w:color="auto"/>
                    <w:bottom w:val="none" w:sz="0" w:space="0" w:color="auto"/>
                    <w:right w:val="none" w:sz="0" w:space="0" w:color="auto"/>
                  </w:divBdr>
                  <w:divsChild>
                    <w:div w:id="1483737295">
                      <w:marLeft w:val="0"/>
                      <w:marRight w:val="0"/>
                      <w:marTop w:val="0"/>
                      <w:marBottom w:val="0"/>
                      <w:divBdr>
                        <w:top w:val="none" w:sz="0" w:space="0" w:color="auto"/>
                        <w:left w:val="none" w:sz="0" w:space="0" w:color="auto"/>
                        <w:bottom w:val="none" w:sz="0" w:space="0" w:color="auto"/>
                        <w:right w:val="none" w:sz="0" w:space="0" w:color="auto"/>
                      </w:divBdr>
                    </w:div>
                  </w:divsChild>
                </w:div>
                <w:div w:id="2094357337">
                  <w:marLeft w:val="0"/>
                  <w:marRight w:val="0"/>
                  <w:marTop w:val="0"/>
                  <w:marBottom w:val="0"/>
                  <w:divBdr>
                    <w:top w:val="none" w:sz="0" w:space="0" w:color="auto"/>
                    <w:left w:val="none" w:sz="0" w:space="0" w:color="auto"/>
                    <w:bottom w:val="none" w:sz="0" w:space="0" w:color="auto"/>
                    <w:right w:val="none" w:sz="0" w:space="0" w:color="auto"/>
                  </w:divBdr>
                  <w:divsChild>
                    <w:div w:id="17772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0601">
          <w:marLeft w:val="0"/>
          <w:marRight w:val="0"/>
          <w:marTop w:val="0"/>
          <w:marBottom w:val="0"/>
          <w:divBdr>
            <w:top w:val="none" w:sz="0" w:space="0" w:color="auto"/>
            <w:left w:val="none" w:sz="0" w:space="0" w:color="auto"/>
            <w:bottom w:val="none" w:sz="0" w:space="0" w:color="auto"/>
            <w:right w:val="none" w:sz="0" w:space="0" w:color="auto"/>
          </w:divBdr>
        </w:div>
        <w:div w:id="1900706342">
          <w:marLeft w:val="0"/>
          <w:marRight w:val="0"/>
          <w:marTop w:val="0"/>
          <w:marBottom w:val="0"/>
          <w:divBdr>
            <w:top w:val="none" w:sz="0" w:space="0" w:color="auto"/>
            <w:left w:val="none" w:sz="0" w:space="0" w:color="auto"/>
            <w:bottom w:val="none" w:sz="0" w:space="0" w:color="auto"/>
            <w:right w:val="none" w:sz="0" w:space="0" w:color="auto"/>
          </w:divBdr>
        </w:div>
        <w:div w:id="1910383610">
          <w:marLeft w:val="0"/>
          <w:marRight w:val="0"/>
          <w:marTop w:val="0"/>
          <w:marBottom w:val="0"/>
          <w:divBdr>
            <w:top w:val="none" w:sz="0" w:space="0" w:color="auto"/>
            <w:left w:val="none" w:sz="0" w:space="0" w:color="auto"/>
            <w:bottom w:val="none" w:sz="0" w:space="0" w:color="auto"/>
            <w:right w:val="none" w:sz="0" w:space="0" w:color="auto"/>
          </w:divBdr>
        </w:div>
        <w:div w:id="1914050137">
          <w:marLeft w:val="0"/>
          <w:marRight w:val="0"/>
          <w:marTop w:val="0"/>
          <w:marBottom w:val="0"/>
          <w:divBdr>
            <w:top w:val="none" w:sz="0" w:space="0" w:color="auto"/>
            <w:left w:val="none" w:sz="0" w:space="0" w:color="auto"/>
            <w:bottom w:val="none" w:sz="0" w:space="0" w:color="auto"/>
            <w:right w:val="none" w:sz="0" w:space="0" w:color="auto"/>
          </w:divBdr>
        </w:div>
        <w:div w:id="1971013658">
          <w:marLeft w:val="0"/>
          <w:marRight w:val="0"/>
          <w:marTop w:val="0"/>
          <w:marBottom w:val="0"/>
          <w:divBdr>
            <w:top w:val="none" w:sz="0" w:space="0" w:color="auto"/>
            <w:left w:val="none" w:sz="0" w:space="0" w:color="auto"/>
            <w:bottom w:val="none" w:sz="0" w:space="0" w:color="auto"/>
            <w:right w:val="none" w:sz="0" w:space="0" w:color="auto"/>
          </w:divBdr>
        </w:div>
        <w:div w:id="1991211807">
          <w:marLeft w:val="0"/>
          <w:marRight w:val="0"/>
          <w:marTop w:val="0"/>
          <w:marBottom w:val="0"/>
          <w:divBdr>
            <w:top w:val="none" w:sz="0" w:space="0" w:color="auto"/>
            <w:left w:val="none" w:sz="0" w:space="0" w:color="auto"/>
            <w:bottom w:val="none" w:sz="0" w:space="0" w:color="auto"/>
            <w:right w:val="none" w:sz="0" w:space="0" w:color="auto"/>
          </w:divBdr>
        </w:div>
        <w:div w:id="2065718549">
          <w:marLeft w:val="0"/>
          <w:marRight w:val="0"/>
          <w:marTop w:val="0"/>
          <w:marBottom w:val="0"/>
          <w:divBdr>
            <w:top w:val="none" w:sz="0" w:space="0" w:color="auto"/>
            <w:left w:val="none" w:sz="0" w:space="0" w:color="auto"/>
            <w:bottom w:val="none" w:sz="0" w:space="0" w:color="auto"/>
            <w:right w:val="none" w:sz="0" w:space="0" w:color="auto"/>
          </w:divBdr>
        </w:div>
        <w:div w:id="2102212687">
          <w:marLeft w:val="0"/>
          <w:marRight w:val="0"/>
          <w:marTop w:val="0"/>
          <w:marBottom w:val="0"/>
          <w:divBdr>
            <w:top w:val="none" w:sz="0" w:space="0" w:color="auto"/>
            <w:left w:val="none" w:sz="0" w:space="0" w:color="auto"/>
            <w:bottom w:val="none" w:sz="0" w:space="0" w:color="auto"/>
            <w:right w:val="none" w:sz="0" w:space="0" w:color="auto"/>
          </w:divBdr>
        </w:div>
      </w:divsChild>
    </w:div>
    <w:div w:id="199436940">
      <w:bodyDiv w:val="1"/>
      <w:marLeft w:val="0"/>
      <w:marRight w:val="0"/>
      <w:marTop w:val="0"/>
      <w:marBottom w:val="0"/>
      <w:divBdr>
        <w:top w:val="none" w:sz="0" w:space="0" w:color="auto"/>
        <w:left w:val="none" w:sz="0" w:space="0" w:color="auto"/>
        <w:bottom w:val="none" w:sz="0" w:space="0" w:color="auto"/>
        <w:right w:val="none" w:sz="0" w:space="0" w:color="auto"/>
      </w:divBdr>
      <w:divsChild>
        <w:div w:id="204293780">
          <w:marLeft w:val="0"/>
          <w:marRight w:val="0"/>
          <w:marTop w:val="0"/>
          <w:marBottom w:val="0"/>
          <w:divBdr>
            <w:top w:val="none" w:sz="0" w:space="0" w:color="auto"/>
            <w:left w:val="none" w:sz="0" w:space="0" w:color="auto"/>
            <w:bottom w:val="none" w:sz="0" w:space="0" w:color="auto"/>
            <w:right w:val="none" w:sz="0" w:space="0" w:color="auto"/>
          </w:divBdr>
        </w:div>
        <w:div w:id="216861515">
          <w:marLeft w:val="0"/>
          <w:marRight w:val="0"/>
          <w:marTop w:val="0"/>
          <w:marBottom w:val="0"/>
          <w:divBdr>
            <w:top w:val="none" w:sz="0" w:space="0" w:color="auto"/>
            <w:left w:val="none" w:sz="0" w:space="0" w:color="auto"/>
            <w:bottom w:val="none" w:sz="0" w:space="0" w:color="auto"/>
            <w:right w:val="none" w:sz="0" w:space="0" w:color="auto"/>
          </w:divBdr>
        </w:div>
        <w:div w:id="300427461">
          <w:marLeft w:val="0"/>
          <w:marRight w:val="0"/>
          <w:marTop w:val="0"/>
          <w:marBottom w:val="0"/>
          <w:divBdr>
            <w:top w:val="none" w:sz="0" w:space="0" w:color="auto"/>
            <w:left w:val="none" w:sz="0" w:space="0" w:color="auto"/>
            <w:bottom w:val="none" w:sz="0" w:space="0" w:color="auto"/>
            <w:right w:val="none" w:sz="0" w:space="0" w:color="auto"/>
          </w:divBdr>
        </w:div>
        <w:div w:id="332412377">
          <w:marLeft w:val="0"/>
          <w:marRight w:val="0"/>
          <w:marTop w:val="0"/>
          <w:marBottom w:val="0"/>
          <w:divBdr>
            <w:top w:val="none" w:sz="0" w:space="0" w:color="auto"/>
            <w:left w:val="none" w:sz="0" w:space="0" w:color="auto"/>
            <w:bottom w:val="none" w:sz="0" w:space="0" w:color="auto"/>
            <w:right w:val="none" w:sz="0" w:space="0" w:color="auto"/>
          </w:divBdr>
        </w:div>
        <w:div w:id="352194320">
          <w:marLeft w:val="0"/>
          <w:marRight w:val="0"/>
          <w:marTop w:val="0"/>
          <w:marBottom w:val="0"/>
          <w:divBdr>
            <w:top w:val="none" w:sz="0" w:space="0" w:color="auto"/>
            <w:left w:val="none" w:sz="0" w:space="0" w:color="auto"/>
            <w:bottom w:val="none" w:sz="0" w:space="0" w:color="auto"/>
            <w:right w:val="none" w:sz="0" w:space="0" w:color="auto"/>
          </w:divBdr>
        </w:div>
        <w:div w:id="445123347">
          <w:marLeft w:val="0"/>
          <w:marRight w:val="0"/>
          <w:marTop w:val="0"/>
          <w:marBottom w:val="0"/>
          <w:divBdr>
            <w:top w:val="none" w:sz="0" w:space="0" w:color="auto"/>
            <w:left w:val="none" w:sz="0" w:space="0" w:color="auto"/>
            <w:bottom w:val="none" w:sz="0" w:space="0" w:color="auto"/>
            <w:right w:val="none" w:sz="0" w:space="0" w:color="auto"/>
          </w:divBdr>
        </w:div>
        <w:div w:id="718430774">
          <w:marLeft w:val="0"/>
          <w:marRight w:val="0"/>
          <w:marTop w:val="0"/>
          <w:marBottom w:val="0"/>
          <w:divBdr>
            <w:top w:val="none" w:sz="0" w:space="0" w:color="auto"/>
            <w:left w:val="none" w:sz="0" w:space="0" w:color="auto"/>
            <w:bottom w:val="none" w:sz="0" w:space="0" w:color="auto"/>
            <w:right w:val="none" w:sz="0" w:space="0" w:color="auto"/>
          </w:divBdr>
        </w:div>
        <w:div w:id="837695597">
          <w:marLeft w:val="0"/>
          <w:marRight w:val="0"/>
          <w:marTop w:val="0"/>
          <w:marBottom w:val="0"/>
          <w:divBdr>
            <w:top w:val="none" w:sz="0" w:space="0" w:color="auto"/>
            <w:left w:val="none" w:sz="0" w:space="0" w:color="auto"/>
            <w:bottom w:val="none" w:sz="0" w:space="0" w:color="auto"/>
            <w:right w:val="none" w:sz="0" w:space="0" w:color="auto"/>
          </w:divBdr>
        </w:div>
        <w:div w:id="849179019">
          <w:marLeft w:val="0"/>
          <w:marRight w:val="0"/>
          <w:marTop w:val="0"/>
          <w:marBottom w:val="0"/>
          <w:divBdr>
            <w:top w:val="none" w:sz="0" w:space="0" w:color="auto"/>
            <w:left w:val="none" w:sz="0" w:space="0" w:color="auto"/>
            <w:bottom w:val="none" w:sz="0" w:space="0" w:color="auto"/>
            <w:right w:val="none" w:sz="0" w:space="0" w:color="auto"/>
          </w:divBdr>
        </w:div>
        <w:div w:id="898790074">
          <w:marLeft w:val="0"/>
          <w:marRight w:val="0"/>
          <w:marTop w:val="0"/>
          <w:marBottom w:val="0"/>
          <w:divBdr>
            <w:top w:val="none" w:sz="0" w:space="0" w:color="auto"/>
            <w:left w:val="none" w:sz="0" w:space="0" w:color="auto"/>
            <w:bottom w:val="none" w:sz="0" w:space="0" w:color="auto"/>
            <w:right w:val="none" w:sz="0" w:space="0" w:color="auto"/>
          </w:divBdr>
        </w:div>
        <w:div w:id="937173726">
          <w:marLeft w:val="0"/>
          <w:marRight w:val="0"/>
          <w:marTop w:val="0"/>
          <w:marBottom w:val="0"/>
          <w:divBdr>
            <w:top w:val="none" w:sz="0" w:space="0" w:color="auto"/>
            <w:left w:val="none" w:sz="0" w:space="0" w:color="auto"/>
            <w:bottom w:val="none" w:sz="0" w:space="0" w:color="auto"/>
            <w:right w:val="none" w:sz="0" w:space="0" w:color="auto"/>
          </w:divBdr>
        </w:div>
        <w:div w:id="1066033811">
          <w:marLeft w:val="0"/>
          <w:marRight w:val="0"/>
          <w:marTop w:val="0"/>
          <w:marBottom w:val="0"/>
          <w:divBdr>
            <w:top w:val="none" w:sz="0" w:space="0" w:color="auto"/>
            <w:left w:val="none" w:sz="0" w:space="0" w:color="auto"/>
            <w:bottom w:val="none" w:sz="0" w:space="0" w:color="auto"/>
            <w:right w:val="none" w:sz="0" w:space="0" w:color="auto"/>
          </w:divBdr>
        </w:div>
        <w:div w:id="1080760016">
          <w:marLeft w:val="0"/>
          <w:marRight w:val="0"/>
          <w:marTop w:val="0"/>
          <w:marBottom w:val="0"/>
          <w:divBdr>
            <w:top w:val="none" w:sz="0" w:space="0" w:color="auto"/>
            <w:left w:val="none" w:sz="0" w:space="0" w:color="auto"/>
            <w:bottom w:val="none" w:sz="0" w:space="0" w:color="auto"/>
            <w:right w:val="none" w:sz="0" w:space="0" w:color="auto"/>
          </w:divBdr>
        </w:div>
        <w:div w:id="1186794569">
          <w:marLeft w:val="0"/>
          <w:marRight w:val="0"/>
          <w:marTop w:val="0"/>
          <w:marBottom w:val="0"/>
          <w:divBdr>
            <w:top w:val="none" w:sz="0" w:space="0" w:color="auto"/>
            <w:left w:val="none" w:sz="0" w:space="0" w:color="auto"/>
            <w:bottom w:val="none" w:sz="0" w:space="0" w:color="auto"/>
            <w:right w:val="none" w:sz="0" w:space="0" w:color="auto"/>
          </w:divBdr>
        </w:div>
        <w:div w:id="1218397738">
          <w:marLeft w:val="0"/>
          <w:marRight w:val="0"/>
          <w:marTop w:val="0"/>
          <w:marBottom w:val="0"/>
          <w:divBdr>
            <w:top w:val="none" w:sz="0" w:space="0" w:color="auto"/>
            <w:left w:val="none" w:sz="0" w:space="0" w:color="auto"/>
            <w:bottom w:val="none" w:sz="0" w:space="0" w:color="auto"/>
            <w:right w:val="none" w:sz="0" w:space="0" w:color="auto"/>
          </w:divBdr>
        </w:div>
        <w:div w:id="1241259779">
          <w:marLeft w:val="0"/>
          <w:marRight w:val="0"/>
          <w:marTop w:val="0"/>
          <w:marBottom w:val="0"/>
          <w:divBdr>
            <w:top w:val="none" w:sz="0" w:space="0" w:color="auto"/>
            <w:left w:val="none" w:sz="0" w:space="0" w:color="auto"/>
            <w:bottom w:val="none" w:sz="0" w:space="0" w:color="auto"/>
            <w:right w:val="none" w:sz="0" w:space="0" w:color="auto"/>
          </w:divBdr>
        </w:div>
        <w:div w:id="1245384357">
          <w:marLeft w:val="0"/>
          <w:marRight w:val="0"/>
          <w:marTop w:val="0"/>
          <w:marBottom w:val="0"/>
          <w:divBdr>
            <w:top w:val="none" w:sz="0" w:space="0" w:color="auto"/>
            <w:left w:val="none" w:sz="0" w:space="0" w:color="auto"/>
            <w:bottom w:val="none" w:sz="0" w:space="0" w:color="auto"/>
            <w:right w:val="none" w:sz="0" w:space="0" w:color="auto"/>
          </w:divBdr>
        </w:div>
        <w:div w:id="1381974210">
          <w:marLeft w:val="0"/>
          <w:marRight w:val="0"/>
          <w:marTop w:val="0"/>
          <w:marBottom w:val="0"/>
          <w:divBdr>
            <w:top w:val="none" w:sz="0" w:space="0" w:color="auto"/>
            <w:left w:val="none" w:sz="0" w:space="0" w:color="auto"/>
            <w:bottom w:val="none" w:sz="0" w:space="0" w:color="auto"/>
            <w:right w:val="none" w:sz="0" w:space="0" w:color="auto"/>
          </w:divBdr>
        </w:div>
        <w:div w:id="1384645337">
          <w:marLeft w:val="0"/>
          <w:marRight w:val="0"/>
          <w:marTop w:val="0"/>
          <w:marBottom w:val="0"/>
          <w:divBdr>
            <w:top w:val="none" w:sz="0" w:space="0" w:color="auto"/>
            <w:left w:val="none" w:sz="0" w:space="0" w:color="auto"/>
            <w:bottom w:val="none" w:sz="0" w:space="0" w:color="auto"/>
            <w:right w:val="none" w:sz="0" w:space="0" w:color="auto"/>
          </w:divBdr>
        </w:div>
        <w:div w:id="1428115275">
          <w:marLeft w:val="0"/>
          <w:marRight w:val="0"/>
          <w:marTop w:val="0"/>
          <w:marBottom w:val="0"/>
          <w:divBdr>
            <w:top w:val="none" w:sz="0" w:space="0" w:color="auto"/>
            <w:left w:val="none" w:sz="0" w:space="0" w:color="auto"/>
            <w:bottom w:val="none" w:sz="0" w:space="0" w:color="auto"/>
            <w:right w:val="none" w:sz="0" w:space="0" w:color="auto"/>
          </w:divBdr>
        </w:div>
        <w:div w:id="1506700958">
          <w:marLeft w:val="0"/>
          <w:marRight w:val="0"/>
          <w:marTop w:val="0"/>
          <w:marBottom w:val="0"/>
          <w:divBdr>
            <w:top w:val="none" w:sz="0" w:space="0" w:color="auto"/>
            <w:left w:val="none" w:sz="0" w:space="0" w:color="auto"/>
            <w:bottom w:val="none" w:sz="0" w:space="0" w:color="auto"/>
            <w:right w:val="none" w:sz="0" w:space="0" w:color="auto"/>
          </w:divBdr>
        </w:div>
        <w:div w:id="1534731528">
          <w:marLeft w:val="0"/>
          <w:marRight w:val="0"/>
          <w:marTop w:val="0"/>
          <w:marBottom w:val="0"/>
          <w:divBdr>
            <w:top w:val="none" w:sz="0" w:space="0" w:color="auto"/>
            <w:left w:val="none" w:sz="0" w:space="0" w:color="auto"/>
            <w:bottom w:val="none" w:sz="0" w:space="0" w:color="auto"/>
            <w:right w:val="none" w:sz="0" w:space="0" w:color="auto"/>
          </w:divBdr>
        </w:div>
        <w:div w:id="1661470156">
          <w:marLeft w:val="0"/>
          <w:marRight w:val="0"/>
          <w:marTop w:val="0"/>
          <w:marBottom w:val="0"/>
          <w:divBdr>
            <w:top w:val="none" w:sz="0" w:space="0" w:color="auto"/>
            <w:left w:val="none" w:sz="0" w:space="0" w:color="auto"/>
            <w:bottom w:val="none" w:sz="0" w:space="0" w:color="auto"/>
            <w:right w:val="none" w:sz="0" w:space="0" w:color="auto"/>
          </w:divBdr>
        </w:div>
        <w:div w:id="1680083648">
          <w:marLeft w:val="0"/>
          <w:marRight w:val="0"/>
          <w:marTop w:val="0"/>
          <w:marBottom w:val="0"/>
          <w:divBdr>
            <w:top w:val="none" w:sz="0" w:space="0" w:color="auto"/>
            <w:left w:val="none" w:sz="0" w:space="0" w:color="auto"/>
            <w:bottom w:val="none" w:sz="0" w:space="0" w:color="auto"/>
            <w:right w:val="none" w:sz="0" w:space="0" w:color="auto"/>
          </w:divBdr>
        </w:div>
        <w:div w:id="1681197439">
          <w:marLeft w:val="0"/>
          <w:marRight w:val="0"/>
          <w:marTop w:val="0"/>
          <w:marBottom w:val="0"/>
          <w:divBdr>
            <w:top w:val="none" w:sz="0" w:space="0" w:color="auto"/>
            <w:left w:val="none" w:sz="0" w:space="0" w:color="auto"/>
            <w:bottom w:val="none" w:sz="0" w:space="0" w:color="auto"/>
            <w:right w:val="none" w:sz="0" w:space="0" w:color="auto"/>
          </w:divBdr>
        </w:div>
        <w:div w:id="1708334703">
          <w:marLeft w:val="0"/>
          <w:marRight w:val="0"/>
          <w:marTop w:val="0"/>
          <w:marBottom w:val="0"/>
          <w:divBdr>
            <w:top w:val="none" w:sz="0" w:space="0" w:color="auto"/>
            <w:left w:val="none" w:sz="0" w:space="0" w:color="auto"/>
            <w:bottom w:val="none" w:sz="0" w:space="0" w:color="auto"/>
            <w:right w:val="none" w:sz="0" w:space="0" w:color="auto"/>
          </w:divBdr>
        </w:div>
        <w:div w:id="1767187604">
          <w:marLeft w:val="0"/>
          <w:marRight w:val="0"/>
          <w:marTop w:val="0"/>
          <w:marBottom w:val="0"/>
          <w:divBdr>
            <w:top w:val="none" w:sz="0" w:space="0" w:color="auto"/>
            <w:left w:val="none" w:sz="0" w:space="0" w:color="auto"/>
            <w:bottom w:val="none" w:sz="0" w:space="0" w:color="auto"/>
            <w:right w:val="none" w:sz="0" w:space="0" w:color="auto"/>
          </w:divBdr>
        </w:div>
        <w:div w:id="1793866302">
          <w:marLeft w:val="0"/>
          <w:marRight w:val="0"/>
          <w:marTop w:val="0"/>
          <w:marBottom w:val="0"/>
          <w:divBdr>
            <w:top w:val="none" w:sz="0" w:space="0" w:color="auto"/>
            <w:left w:val="none" w:sz="0" w:space="0" w:color="auto"/>
            <w:bottom w:val="none" w:sz="0" w:space="0" w:color="auto"/>
            <w:right w:val="none" w:sz="0" w:space="0" w:color="auto"/>
          </w:divBdr>
        </w:div>
        <w:div w:id="1863786369">
          <w:marLeft w:val="0"/>
          <w:marRight w:val="0"/>
          <w:marTop w:val="0"/>
          <w:marBottom w:val="0"/>
          <w:divBdr>
            <w:top w:val="none" w:sz="0" w:space="0" w:color="auto"/>
            <w:left w:val="none" w:sz="0" w:space="0" w:color="auto"/>
            <w:bottom w:val="none" w:sz="0" w:space="0" w:color="auto"/>
            <w:right w:val="none" w:sz="0" w:space="0" w:color="auto"/>
          </w:divBdr>
        </w:div>
        <w:div w:id="1917472828">
          <w:marLeft w:val="0"/>
          <w:marRight w:val="0"/>
          <w:marTop w:val="0"/>
          <w:marBottom w:val="0"/>
          <w:divBdr>
            <w:top w:val="none" w:sz="0" w:space="0" w:color="auto"/>
            <w:left w:val="none" w:sz="0" w:space="0" w:color="auto"/>
            <w:bottom w:val="none" w:sz="0" w:space="0" w:color="auto"/>
            <w:right w:val="none" w:sz="0" w:space="0" w:color="auto"/>
          </w:divBdr>
        </w:div>
        <w:div w:id="2090619196">
          <w:marLeft w:val="0"/>
          <w:marRight w:val="0"/>
          <w:marTop w:val="0"/>
          <w:marBottom w:val="0"/>
          <w:divBdr>
            <w:top w:val="none" w:sz="0" w:space="0" w:color="auto"/>
            <w:left w:val="none" w:sz="0" w:space="0" w:color="auto"/>
            <w:bottom w:val="none" w:sz="0" w:space="0" w:color="auto"/>
            <w:right w:val="none" w:sz="0" w:space="0" w:color="auto"/>
          </w:divBdr>
          <w:divsChild>
            <w:div w:id="752818655">
              <w:marLeft w:val="-75"/>
              <w:marRight w:val="0"/>
              <w:marTop w:val="30"/>
              <w:marBottom w:val="30"/>
              <w:divBdr>
                <w:top w:val="none" w:sz="0" w:space="0" w:color="auto"/>
                <w:left w:val="none" w:sz="0" w:space="0" w:color="auto"/>
                <w:bottom w:val="none" w:sz="0" w:space="0" w:color="auto"/>
                <w:right w:val="none" w:sz="0" w:space="0" w:color="auto"/>
              </w:divBdr>
              <w:divsChild>
                <w:div w:id="91516683">
                  <w:marLeft w:val="0"/>
                  <w:marRight w:val="0"/>
                  <w:marTop w:val="0"/>
                  <w:marBottom w:val="0"/>
                  <w:divBdr>
                    <w:top w:val="none" w:sz="0" w:space="0" w:color="auto"/>
                    <w:left w:val="none" w:sz="0" w:space="0" w:color="auto"/>
                    <w:bottom w:val="none" w:sz="0" w:space="0" w:color="auto"/>
                    <w:right w:val="none" w:sz="0" w:space="0" w:color="auto"/>
                  </w:divBdr>
                  <w:divsChild>
                    <w:div w:id="355624514">
                      <w:marLeft w:val="0"/>
                      <w:marRight w:val="0"/>
                      <w:marTop w:val="0"/>
                      <w:marBottom w:val="0"/>
                      <w:divBdr>
                        <w:top w:val="none" w:sz="0" w:space="0" w:color="auto"/>
                        <w:left w:val="none" w:sz="0" w:space="0" w:color="auto"/>
                        <w:bottom w:val="none" w:sz="0" w:space="0" w:color="auto"/>
                        <w:right w:val="none" w:sz="0" w:space="0" w:color="auto"/>
                      </w:divBdr>
                    </w:div>
                  </w:divsChild>
                </w:div>
                <w:div w:id="180752640">
                  <w:marLeft w:val="0"/>
                  <w:marRight w:val="0"/>
                  <w:marTop w:val="0"/>
                  <w:marBottom w:val="0"/>
                  <w:divBdr>
                    <w:top w:val="none" w:sz="0" w:space="0" w:color="auto"/>
                    <w:left w:val="none" w:sz="0" w:space="0" w:color="auto"/>
                    <w:bottom w:val="none" w:sz="0" w:space="0" w:color="auto"/>
                    <w:right w:val="none" w:sz="0" w:space="0" w:color="auto"/>
                  </w:divBdr>
                  <w:divsChild>
                    <w:div w:id="1549798571">
                      <w:marLeft w:val="0"/>
                      <w:marRight w:val="0"/>
                      <w:marTop w:val="0"/>
                      <w:marBottom w:val="0"/>
                      <w:divBdr>
                        <w:top w:val="none" w:sz="0" w:space="0" w:color="auto"/>
                        <w:left w:val="none" w:sz="0" w:space="0" w:color="auto"/>
                        <w:bottom w:val="none" w:sz="0" w:space="0" w:color="auto"/>
                        <w:right w:val="none" w:sz="0" w:space="0" w:color="auto"/>
                      </w:divBdr>
                    </w:div>
                  </w:divsChild>
                </w:div>
                <w:div w:id="296690957">
                  <w:marLeft w:val="0"/>
                  <w:marRight w:val="0"/>
                  <w:marTop w:val="0"/>
                  <w:marBottom w:val="0"/>
                  <w:divBdr>
                    <w:top w:val="none" w:sz="0" w:space="0" w:color="auto"/>
                    <w:left w:val="none" w:sz="0" w:space="0" w:color="auto"/>
                    <w:bottom w:val="none" w:sz="0" w:space="0" w:color="auto"/>
                    <w:right w:val="none" w:sz="0" w:space="0" w:color="auto"/>
                  </w:divBdr>
                  <w:divsChild>
                    <w:div w:id="1422946546">
                      <w:marLeft w:val="0"/>
                      <w:marRight w:val="0"/>
                      <w:marTop w:val="0"/>
                      <w:marBottom w:val="0"/>
                      <w:divBdr>
                        <w:top w:val="none" w:sz="0" w:space="0" w:color="auto"/>
                        <w:left w:val="none" w:sz="0" w:space="0" w:color="auto"/>
                        <w:bottom w:val="none" w:sz="0" w:space="0" w:color="auto"/>
                        <w:right w:val="none" w:sz="0" w:space="0" w:color="auto"/>
                      </w:divBdr>
                    </w:div>
                  </w:divsChild>
                </w:div>
                <w:div w:id="356810250">
                  <w:marLeft w:val="0"/>
                  <w:marRight w:val="0"/>
                  <w:marTop w:val="0"/>
                  <w:marBottom w:val="0"/>
                  <w:divBdr>
                    <w:top w:val="none" w:sz="0" w:space="0" w:color="auto"/>
                    <w:left w:val="none" w:sz="0" w:space="0" w:color="auto"/>
                    <w:bottom w:val="none" w:sz="0" w:space="0" w:color="auto"/>
                    <w:right w:val="none" w:sz="0" w:space="0" w:color="auto"/>
                  </w:divBdr>
                  <w:divsChild>
                    <w:div w:id="1700932315">
                      <w:marLeft w:val="0"/>
                      <w:marRight w:val="0"/>
                      <w:marTop w:val="0"/>
                      <w:marBottom w:val="0"/>
                      <w:divBdr>
                        <w:top w:val="none" w:sz="0" w:space="0" w:color="auto"/>
                        <w:left w:val="none" w:sz="0" w:space="0" w:color="auto"/>
                        <w:bottom w:val="none" w:sz="0" w:space="0" w:color="auto"/>
                        <w:right w:val="none" w:sz="0" w:space="0" w:color="auto"/>
                      </w:divBdr>
                    </w:div>
                  </w:divsChild>
                </w:div>
                <w:div w:id="430004320">
                  <w:marLeft w:val="0"/>
                  <w:marRight w:val="0"/>
                  <w:marTop w:val="0"/>
                  <w:marBottom w:val="0"/>
                  <w:divBdr>
                    <w:top w:val="none" w:sz="0" w:space="0" w:color="auto"/>
                    <w:left w:val="none" w:sz="0" w:space="0" w:color="auto"/>
                    <w:bottom w:val="none" w:sz="0" w:space="0" w:color="auto"/>
                    <w:right w:val="none" w:sz="0" w:space="0" w:color="auto"/>
                  </w:divBdr>
                  <w:divsChild>
                    <w:div w:id="1784416087">
                      <w:marLeft w:val="0"/>
                      <w:marRight w:val="0"/>
                      <w:marTop w:val="0"/>
                      <w:marBottom w:val="0"/>
                      <w:divBdr>
                        <w:top w:val="none" w:sz="0" w:space="0" w:color="auto"/>
                        <w:left w:val="none" w:sz="0" w:space="0" w:color="auto"/>
                        <w:bottom w:val="none" w:sz="0" w:space="0" w:color="auto"/>
                        <w:right w:val="none" w:sz="0" w:space="0" w:color="auto"/>
                      </w:divBdr>
                    </w:div>
                  </w:divsChild>
                </w:div>
                <w:div w:id="444426728">
                  <w:marLeft w:val="0"/>
                  <w:marRight w:val="0"/>
                  <w:marTop w:val="0"/>
                  <w:marBottom w:val="0"/>
                  <w:divBdr>
                    <w:top w:val="none" w:sz="0" w:space="0" w:color="auto"/>
                    <w:left w:val="none" w:sz="0" w:space="0" w:color="auto"/>
                    <w:bottom w:val="none" w:sz="0" w:space="0" w:color="auto"/>
                    <w:right w:val="none" w:sz="0" w:space="0" w:color="auto"/>
                  </w:divBdr>
                  <w:divsChild>
                    <w:div w:id="2013143833">
                      <w:marLeft w:val="0"/>
                      <w:marRight w:val="0"/>
                      <w:marTop w:val="0"/>
                      <w:marBottom w:val="0"/>
                      <w:divBdr>
                        <w:top w:val="none" w:sz="0" w:space="0" w:color="auto"/>
                        <w:left w:val="none" w:sz="0" w:space="0" w:color="auto"/>
                        <w:bottom w:val="none" w:sz="0" w:space="0" w:color="auto"/>
                        <w:right w:val="none" w:sz="0" w:space="0" w:color="auto"/>
                      </w:divBdr>
                    </w:div>
                  </w:divsChild>
                </w:div>
                <w:div w:id="462163978">
                  <w:marLeft w:val="0"/>
                  <w:marRight w:val="0"/>
                  <w:marTop w:val="0"/>
                  <w:marBottom w:val="0"/>
                  <w:divBdr>
                    <w:top w:val="none" w:sz="0" w:space="0" w:color="auto"/>
                    <w:left w:val="none" w:sz="0" w:space="0" w:color="auto"/>
                    <w:bottom w:val="none" w:sz="0" w:space="0" w:color="auto"/>
                    <w:right w:val="none" w:sz="0" w:space="0" w:color="auto"/>
                  </w:divBdr>
                  <w:divsChild>
                    <w:div w:id="1791582756">
                      <w:marLeft w:val="0"/>
                      <w:marRight w:val="0"/>
                      <w:marTop w:val="0"/>
                      <w:marBottom w:val="0"/>
                      <w:divBdr>
                        <w:top w:val="none" w:sz="0" w:space="0" w:color="auto"/>
                        <w:left w:val="none" w:sz="0" w:space="0" w:color="auto"/>
                        <w:bottom w:val="none" w:sz="0" w:space="0" w:color="auto"/>
                        <w:right w:val="none" w:sz="0" w:space="0" w:color="auto"/>
                      </w:divBdr>
                    </w:div>
                  </w:divsChild>
                </w:div>
                <w:div w:id="462499345">
                  <w:marLeft w:val="0"/>
                  <w:marRight w:val="0"/>
                  <w:marTop w:val="0"/>
                  <w:marBottom w:val="0"/>
                  <w:divBdr>
                    <w:top w:val="none" w:sz="0" w:space="0" w:color="auto"/>
                    <w:left w:val="none" w:sz="0" w:space="0" w:color="auto"/>
                    <w:bottom w:val="none" w:sz="0" w:space="0" w:color="auto"/>
                    <w:right w:val="none" w:sz="0" w:space="0" w:color="auto"/>
                  </w:divBdr>
                  <w:divsChild>
                    <w:div w:id="1367212740">
                      <w:marLeft w:val="0"/>
                      <w:marRight w:val="0"/>
                      <w:marTop w:val="0"/>
                      <w:marBottom w:val="0"/>
                      <w:divBdr>
                        <w:top w:val="none" w:sz="0" w:space="0" w:color="auto"/>
                        <w:left w:val="none" w:sz="0" w:space="0" w:color="auto"/>
                        <w:bottom w:val="none" w:sz="0" w:space="0" w:color="auto"/>
                        <w:right w:val="none" w:sz="0" w:space="0" w:color="auto"/>
                      </w:divBdr>
                    </w:div>
                  </w:divsChild>
                </w:div>
                <w:div w:id="512762065">
                  <w:marLeft w:val="0"/>
                  <w:marRight w:val="0"/>
                  <w:marTop w:val="0"/>
                  <w:marBottom w:val="0"/>
                  <w:divBdr>
                    <w:top w:val="none" w:sz="0" w:space="0" w:color="auto"/>
                    <w:left w:val="none" w:sz="0" w:space="0" w:color="auto"/>
                    <w:bottom w:val="none" w:sz="0" w:space="0" w:color="auto"/>
                    <w:right w:val="none" w:sz="0" w:space="0" w:color="auto"/>
                  </w:divBdr>
                  <w:divsChild>
                    <w:div w:id="1739091416">
                      <w:marLeft w:val="0"/>
                      <w:marRight w:val="0"/>
                      <w:marTop w:val="0"/>
                      <w:marBottom w:val="0"/>
                      <w:divBdr>
                        <w:top w:val="none" w:sz="0" w:space="0" w:color="auto"/>
                        <w:left w:val="none" w:sz="0" w:space="0" w:color="auto"/>
                        <w:bottom w:val="none" w:sz="0" w:space="0" w:color="auto"/>
                        <w:right w:val="none" w:sz="0" w:space="0" w:color="auto"/>
                      </w:divBdr>
                    </w:div>
                  </w:divsChild>
                </w:div>
                <w:div w:id="557202691">
                  <w:marLeft w:val="0"/>
                  <w:marRight w:val="0"/>
                  <w:marTop w:val="0"/>
                  <w:marBottom w:val="0"/>
                  <w:divBdr>
                    <w:top w:val="none" w:sz="0" w:space="0" w:color="auto"/>
                    <w:left w:val="none" w:sz="0" w:space="0" w:color="auto"/>
                    <w:bottom w:val="none" w:sz="0" w:space="0" w:color="auto"/>
                    <w:right w:val="none" w:sz="0" w:space="0" w:color="auto"/>
                  </w:divBdr>
                  <w:divsChild>
                    <w:div w:id="569732968">
                      <w:marLeft w:val="0"/>
                      <w:marRight w:val="0"/>
                      <w:marTop w:val="0"/>
                      <w:marBottom w:val="0"/>
                      <w:divBdr>
                        <w:top w:val="none" w:sz="0" w:space="0" w:color="auto"/>
                        <w:left w:val="none" w:sz="0" w:space="0" w:color="auto"/>
                        <w:bottom w:val="none" w:sz="0" w:space="0" w:color="auto"/>
                        <w:right w:val="none" w:sz="0" w:space="0" w:color="auto"/>
                      </w:divBdr>
                    </w:div>
                  </w:divsChild>
                </w:div>
                <w:div w:id="566378866">
                  <w:marLeft w:val="0"/>
                  <w:marRight w:val="0"/>
                  <w:marTop w:val="0"/>
                  <w:marBottom w:val="0"/>
                  <w:divBdr>
                    <w:top w:val="none" w:sz="0" w:space="0" w:color="auto"/>
                    <w:left w:val="none" w:sz="0" w:space="0" w:color="auto"/>
                    <w:bottom w:val="none" w:sz="0" w:space="0" w:color="auto"/>
                    <w:right w:val="none" w:sz="0" w:space="0" w:color="auto"/>
                  </w:divBdr>
                  <w:divsChild>
                    <w:div w:id="276256101">
                      <w:marLeft w:val="0"/>
                      <w:marRight w:val="0"/>
                      <w:marTop w:val="0"/>
                      <w:marBottom w:val="0"/>
                      <w:divBdr>
                        <w:top w:val="none" w:sz="0" w:space="0" w:color="auto"/>
                        <w:left w:val="none" w:sz="0" w:space="0" w:color="auto"/>
                        <w:bottom w:val="none" w:sz="0" w:space="0" w:color="auto"/>
                        <w:right w:val="none" w:sz="0" w:space="0" w:color="auto"/>
                      </w:divBdr>
                    </w:div>
                  </w:divsChild>
                </w:div>
                <w:div w:id="630595222">
                  <w:marLeft w:val="0"/>
                  <w:marRight w:val="0"/>
                  <w:marTop w:val="0"/>
                  <w:marBottom w:val="0"/>
                  <w:divBdr>
                    <w:top w:val="none" w:sz="0" w:space="0" w:color="auto"/>
                    <w:left w:val="none" w:sz="0" w:space="0" w:color="auto"/>
                    <w:bottom w:val="none" w:sz="0" w:space="0" w:color="auto"/>
                    <w:right w:val="none" w:sz="0" w:space="0" w:color="auto"/>
                  </w:divBdr>
                  <w:divsChild>
                    <w:div w:id="1018847103">
                      <w:marLeft w:val="0"/>
                      <w:marRight w:val="0"/>
                      <w:marTop w:val="0"/>
                      <w:marBottom w:val="0"/>
                      <w:divBdr>
                        <w:top w:val="none" w:sz="0" w:space="0" w:color="auto"/>
                        <w:left w:val="none" w:sz="0" w:space="0" w:color="auto"/>
                        <w:bottom w:val="none" w:sz="0" w:space="0" w:color="auto"/>
                        <w:right w:val="none" w:sz="0" w:space="0" w:color="auto"/>
                      </w:divBdr>
                    </w:div>
                  </w:divsChild>
                </w:div>
                <w:div w:id="640229814">
                  <w:marLeft w:val="0"/>
                  <w:marRight w:val="0"/>
                  <w:marTop w:val="0"/>
                  <w:marBottom w:val="0"/>
                  <w:divBdr>
                    <w:top w:val="none" w:sz="0" w:space="0" w:color="auto"/>
                    <w:left w:val="none" w:sz="0" w:space="0" w:color="auto"/>
                    <w:bottom w:val="none" w:sz="0" w:space="0" w:color="auto"/>
                    <w:right w:val="none" w:sz="0" w:space="0" w:color="auto"/>
                  </w:divBdr>
                  <w:divsChild>
                    <w:div w:id="1949653720">
                      <w:marLeft w:val="0"/>
                      <w:marRight w:val="0"/>
                      <w:marTop w:val="0"/>
                      <w:marBottom w:val="0"/>
                      <w:divBdr>
                        <w:top w:val="none" w:sz="0" w:space="0" w:color="auto"/>
                        <w:left w:val="none" w:sz="0" w:space="0" w:color="auto"/>
                        <w:bottom w:val="none" w:sz="0" w:space="0" w:color="auto"/>
                        <w:right w:val="none" w:sz="0" w:space="0" w:color="auto"/>
                      </w:divBdr>
                    </w:div>
                  </w:divsChild>
                </w:div>
                <w:div w:id="662126194">
                  <w:marLeft w:val="0"/>
                  <w:marRight w:val="0"/>
                  <w:marTop w:val="0"/>
                  <w:marBottom w:val="0"/>
                  <w:divBdr>
                    <w:top w:val="none" w:sz="0" w:space="0" w:color="auto"/>
                    <w:left w:val="none" w:sz="0" w:space="0" w:color="auto"/>
                    <w:bottom w:val="none" w:sz="0" w:space="0" w:color="auto"/>
                    <w:right w:val="none" w:sz="0" w:space="0" w:color="auto"/>
                  </w:divBdr>
                  <w:divsChild>
                    <w:div w:id="1538464914">
                      <w:marLeft w:val="0"/>
                      <w:marRight w:val="0"/>
                      <w:marTop w:val="0"/>
                      <w:marBottom w:val="0"/>
                      <w:divBdr>
                        <w:top w:val="none" w:sz="0" w:space="0" w:color="auto"/>
                        <w:left w:val="none" w:sz="0" w:space="0" w:color="auto"/>
                        <w:bottom w:val="none" w:sz="0" w:space="0" w:color="auto"/>
                        <w:right w:val="none" w:sz="0" w:space="0" w:color="auto"/>
                      </w:divBdr>
                    </w:div>
                  </w:divsChild>
                </w:div>
                <w:div w:id="744500626">
                  <w:marLeft w:val="0"/>
                  <w:marRight w:val="0"/>
                  <w:marTop w:val="0"/>
                  <w:marBottom w:val="0"/>
                  <w:divBdr>
                    <w:top w:val="none" w:sz="0" w:space="0" w:color="auto"/>
                    <w:left w:val="none" w:sz="0" w:space="0" w:color="auto"/>
                    <w:bottom w:val="none" w:sz="0" w:space="0" w:color="auto"/>
                    <w:right w:val="none" w:sz="0" w:space="0" w:color="auto"/>
                  </w:divBdr>
                  <w:divsChild>
                    <w:div w:id="1605066773">
                      <w:marLeft w:val="0"/>
                      <w:marRight w:val="0"/>
                      <w:marTop w:val="0"/>
                      <w:marBottom w:val="0"/>
                      <w:divBdr>
                        <w:top w:val="none" w:sz="0" w:space="0" w:color="auto"/>
                        <w:left w:val="none" w:sz="0" w:space="0" w:color="auto"/>
                        <w:bottom w:val="none" w:sz="0" w:space="0" w:color="auto"/>
                        <w:right w:val="none" w:sz="0" w:space="0" w:color="auto"/>
                      </w:divBdr>
                    </w:div>
                  </w:divsChild>
                </w:div>
                <w:div w:id="766313055">
                  <w:marLeft w:val="0"/>
                  <w:marRight w:val="0"/>
                  <w:marTop w:val="0"/>
                  <w:marBottom w:val="0"/>
                  <w:divBdr>
                    <w:top w:val="none" w:sz="0" w:space="0" w:color="auto"/>
                    <w:left w:val="none" w:sz="0" w:space="0" w:color="auto"/>
                    <w:bottom w:val="none" w:sz="0" w:space="0" w:color="auto"/>
                    <w:right w:val="none" w:sz="0" w:space="0" w:color="auto"/>
                  </w:divBdr>
                  <w:divsChild>
                    <w:div w:id="453448153">
                      <w:marLeft w:val="0"/>
                      <w:marRight w:val="0"/>
                      <w:marTop w:val="0"/>
                      <w:marBottom w:val="0"/>
                      <w:divBdr>
                        <w:top w:val="none" w:sz="0" w:space="0" w:color="auto"/>
                        <w:left w:val="none" w:sz="0" w:space="0" w:color="auto"/>
                        <w:bottom w:val="none" w:sz="0" w:space="0" w:color="auto"/>
                        <w:right w:val="none" w:sz="0" w:space="0" w:color="auto"/>
                      </w:divBdr>
                    </w:div>
                  </w:divsChild>
                </w:div>
                <w:div w:id="819232088">
                  <w:marLeft w:val="0"/>
                  <w:marRight w:val="0"/>
                  <w:marTop w:val="0"/>
                  <w:marBottom w:val="0"/>
                  <w:divBdr>
                    <w:top w:val="none" w:sz="0" w:space="0" w:color="auto"/>
                    <w:left w:val="none" w:sz="0" w:space="0" w:color="auto"/>
                    <w:bottom w:val="none" w:sz="0" w:space="0" w:color="auto"/>
                    <w:right w:val="none" w:sz="0" w:space="0" w:color="auto"/>
                  </w:divBdr>
                  <w:divsChild>
                    <w:div w:id="1199584855">
                      <w:marLeft w:val="0"/>
                      <w:marRight w:val="0"/>
                      <w:marTop w:val="0"/>
                      <w:marBottom w:val="0"/>
                      <w:divBdr>
                        <w:top w:val="none" w:sz="0" w:space="0" w:color="auto"/>
                        <w:left w:val="none" w:sz="0" w:space="0" w:color="auto"/>
                        <w:bottom w:val="none" w:sz="0" w:space="0" w:color="auto"/>
                        <w:right w:val="none" w:sz="0" w:space="0" w:color="auto"/>
                      </w:divBdr>
                    </w:div>
                  </w:divsChild>
                </w:div>
                <w:div w:id="864709251">
                  <w:marLeft w:val="0"/>
                  <w:marRight w:val="0"/>
                  <w:marTop w:val="0"/>
                  <w:marBottom w:val="0"/>
                  <w:divBdr>
                    <w:top w:val="none" w:sz="0" w:space="0" w:color="auto"/>
                    <w:left w:val="none" w:sz="0" w:space="0" w:color="auto"/>
                    <w:bottom w:val="none" w:sz="0" w:space="0" w:color="auto"/>
                    <w:right w:val="none" w:sz="0" w:space="0" w:color="auto"/>
                  </w:divBdr>
                  <w:divsChild>
                    <w:div w:id="90516978">
                      <w:marLeft w:val="0"/>
                      <w:marRight w:val="0"/>
                      <w:marTop w:val="0"/>
                      <w:marBottom w:val="0"/>
                      <w:divBdr>
                        <w:top w:val="none" w:sz="0" w:space="0" w:color="auto"/>
                        <w:left w:val="none" w:sz="0" w:space="0" w:color="auto"/>
                        <w:bottom w:val="none" w:sz="0" w:space="0" w:color="auto"/>
                        <w:right w:val="none" w:sz="0" w:space="0" w:color="auto"/>
                      </w:divBdr>
                    </w:div>
                  </w:divsChild>
                </w:div>
                <w:div w:id="894698652">
                  <w:marLeft w:val="0"/>
                  <w:marRight w:val="0"/>
                  <w:marTop w:val="0"/>
                  <w:marBottom w:val="0"/>
                  <w:divBdr>
                    <w:top w:val="none" w:sz="0" w:space="0" w:color="auto"/>
                    <w:left w:val="none" w:sz="0" w:space="0" w:color="auto"/>
                    <w:bottom w:val="none" w:sz="0" w:space="0" w:color="auto"/>
                    <w:right w:val="none" w:sz="0" w:space="0" w:color="auto"/>
                  </w:divBdr>
                  <w:divsChild>
                    <w:div w:id="1334070238">
                      <w:marLeft w:val="0"/>
                      <w:marRight w:val="0"/>
                      <w:marTop w:val="0"/>
                      <w:marBottom w:val="0"/>
                      <w:divBdr>
                        <w:top w:val="none" w:sz="0" w:space="0" w:color="auto"/>
                        <w:left w:val="none" w:sz="0" w:space="0" w:color="auto"/>
                        <w:bottom w:val="none" w:sz="0" w:space="0" w:color="auto"/>
                        <w:right w:val="none" w:sz="0" w:space="0" w:color="auto"/>
                      </w:divBdr>
                    </w:div>
                  </w:divsChild>
                </w:div>
                <w:div w:id="938679713">
                  <w:marLeft w:val="0"/>
                  <w:marRight w:val="0"/>
                  <w:marTop w:val="0"/>
                  <w:marBottom w:val="0"/>
                  <w:divBdr>
                    <w:top w:val="none" w:sz="0" w:space="0" w:color="auto"/>
                    <w:left w:val="none" w:sz="0" w:space="0" w:color="auto"/>
                    <w:bottom w:val="none" w:sz="0" w:space="0" w:color="auto"/>
                    <w:right w:val="none" w:sz="0" w:space="0" w:color="auto"/>
                  </w:divBdr>
                  <w:divsChild>
                    <w:div w:id="458376785">
                      <w:marLeft w:val="0"/>
                      <w:marRight w:val="0"/>
                      <w:marTop w:val="0"/>
                      <w:marBottom w:val="0"/>
                      <w:divBdr>
                        <w:top w:val="none" w:sz="0" w:space="0" w:color="auto"/>
                        <w:left w:val="none" w:sz="0" w:space="0" w:color="auto"/>
                        <w:bottom w:val="none" w:sz="0" w:space="0" w:color="auto"/>
                        <w:right w:val="none" w:sz="0" w:space="0" w:color="auto"/>
                      </w:divBdr>
                    </w:div>
                  </w:divsChild>
                </w:div>
                <w:div w:id="957446904">
                  <w:marLeft w:val="0"/>
                  <w:marRight w:val="0"/>
                  <w:marTop w:val="0"/>
                  <w:marBottom w:val="0"/>
                  <w:divBdr>
                    <w:top w:val="none" w:sz="0" w:space="0" w:color="auto"/>
                    <w:left w:val="none" w:sz="0" w:space="0" w:color="auto"/>
                    <w:bottom w:val="none" w:sz="0" w:space="0" w:color="auto"/>
                    <w:right w:val="none" w:sz="0" w:space="0" w:color="auto"/>
                  </w:divBdr>
                  <w:divsChild>
                    <w:div w:id="1790010657">
                      <w:marLeft w:val="0"/>
                      <w:marRight w:val="0"/>
                      <w:marTop w:val="0"/>
                      <w:marBottom w:val="0"/>
                      <w:divBdr>
                        <w:top w:val="none" w:sz="0" w:space="0" w:color="auto"/>
                        <w:left w:val="none" w:sz="0" w:space="0" w:color="auto"/>
                        <w:bottom w:val="none" w:sz="0" w:space="0" w:color="auto"/>
                        <w:right w:val="none" w:sz="0" w:space="0" w:color="auto"/>
                      </w:divBdr>
                    </w:div>
                  </w:divsChild>
                </w:div>
                <w:div w:id="959338811">
                  <w:marLeft w:val="0"/>
                  <w:marRight w:val="0"/>
                  <w:marTop w:val="0"/>
                  <w:marBottom w:val="0"/>
                  <w:divBdr>
                    <w:top w:val="none" w:sz="0" w:space="0" w:color="auto"/>
                    <w:left w:val="none" w:sz="0" w:space="0" w:color="auto"/>
                    <w:bottom w:val="none" w:sz="0" w:space="0" w:color="auto"/>
                    <w:right w:val="none" w:sz="0" w:space="0" w:color="auto"/>
                  </w:divBdr>
                  <w:divsChild>
                    <w:div w:id="1233928658">
                      <w:marLeft w:val="0"/>
                      <w:marRight w:val="0"/>
                      <w:marTop w:val="0"/>
                      <w:marBottom w:val="0"/>
                      <w:divBdr>
                        <w:top w:val="none" w:sz="0" w:space="0" w:color="auto"/>
                        <w:left w:val="none" w:sz="0" w:space="0" w:color="auto"/>
                        <w:bottom w:val="none" w:sz="0" w:space="0" w:color="auto"/>
                        <w:right w:val="none" w:sz="0" w:space="0" w:color="auto"/>
                      </w:divBdr>
                    </w:div>
                  </w:divsChild>
                </w:div>
                <w:div w:id="993491353">
                  <w:marLeft w:val="0"/>
                  <w:marRight w:val="0"/>
                  <w:marTop w:val="0"/>
                  <w:marBottom w:val="0"/>
                  <w:divBdr>
                    <w:top w:val="none" w:sz="0" w:space="0" w:color="auto"/>
                    <w:left w:val="none" w:sz="0" w:space="0" w:color="auto"/>
                    <w:bottom w:val="none" w:sz="0" w:space="0" w:color="auto"/>
                    <w:right w:val="none" w:sz="0" w:space="0" w:color="auto"/>
                  </w:divBdr>
                  <w:divsChild>
                    <w:div w:id="605843916">
                      <w:marLeft w:val="0"/>
                      <w:marRight w:val="0"/>
                      <w:marTop w:val="0"/>
                      <w:marBottom w:val="0"/>
                      <w:divBdr>
                        <w:top w:val="none" w:sz="0" w:space="0" w:color="auto"/>
                        <w:left w:val="none" w:sz="0" w:space="0" w:color="auto"/>
                        <w:bottom w:val="none" w:sz="0" w:space="0" w:color="auto"/>
                        <w:right w:val="none" w:sz="0" w:space="0" w:color="auto"/>
                      </w:divBdr>
                    </w:div>
                  </w:divsChild>
                </w:div>
                <w:div w:id="1010452921">
                  <w:marLeft w:val="0"/>
                  <w:marRight w:val="0"/>
                  <w:marTop w:val="0"/>
                  <w:marBottom w:val="0"/>
                  <w:divBdr>
                    <w:top w:val="none" w:sz="0" w:space="0" w:color="auto"/>
                    <w:left w:val="none" w:sz="0" w:space="0" w:color="auto"/>
                    <w:bottom w:val="none" w:sz="0" w:space="0" w:color="auto"/>
                    <w:right w:val="none" w:sz="0" w:space="0" w:color="auto"/>
                  </w:divBdr>
                  <w:divsChild>
                    <w:div w:id="1319384556">
                      <w:marLeft w:val="0"/>
                      <w:marRight w:val="0"/>
                      <w:marTop w:val="0"/>
                      <w:marBottom w:val="0"/>
                      <w:divBdr>
                        <w:top w:val="none" w:sz="0" w:space="0" w:color="auto"/>
                        <w:left w:val="none" w:sz="0" w:space="0" w:color="auto"/>
                        <w:bottom w:val="none" w:sz="0" w:space="0" w:color="auto"/>
                        <w:right w:val="none" w:sz="0" w:space="0" w:color="auto"/>
                      </w:divBdr>
                    </w:div>
                  </w:divsChild>
                </w:div>
                <w:div w:id="1075978679">
                  <w:marLeft w:val="0"/>
                  <w:marRight w:val="0"/>
                  <w:marTop w:val="0"/>
                  <w:marBottom w:val="0"/>
                  <w:divBdr>
                    <w:top w:val="none" w:sz="0" w:space="0" w:color="auto"/>
                    <w:left w:val="none" w:sz="0" w:space="0" w:color="auto"/>
                    <w:bottom w:val="none" w:sz="0" w:space="0" w:color="auto"/>
                    <w:right w:val="none" w:sz="0" w:space="0" w:color="auto"/>
                  </w:divBdr>
                  <w:divsChild>
                    <w:div w:id="955601894">
                      <w:marLeft w:val="0"/>
                      <w:marRight w:val="0"/>
                      <w:marTop w:val="0"/>
                      <w:marBottom w:val="0"/>
                      <w:divBdr>
                        <w:top w:val="none" w:sz="0" w:space="0" w:color="auto"/>
                        <w:left w:val="none" w:sz="0" w:space="0" w:color="auto"/>
                        <w:bottom w:val="none" w:sz="0" w:space="0" w:color="auto"/>
                        <w:right w:val="none" w:sz="0" w:space="0" w:color="auto"/>
                      </w:divBdr>
                    </w:div>
                  </w:divsChild>
                </w:div>
                <w:div w:id="1183932051">
                  <w:marLeft w:val="0"/>
                  <w:marRight w:val="0"/>
                  <w:marTop w:val="0"/>
                  <w:marBottom w:val="0"/>
                  <w:divBdr>
                    <w:top w:val="none" w:sz="0" w:space="0" w:color="auto"/>
                    <w:left w:val="none" w:sz="0" w:space="0" w:color="auto"/>
                    <w:bottom w:val="none" w:sz="0" w:space="0" w:color="auto"/>
                    <w:right w:val="none" w:sz="0" w:space="0" w:color="auto"/>
                  </w:divBdr>
                  <w:divsChild>
                    <w:div w:id="1047485255">
                      <w:marLeft w:val="0"/>
                      <w:marRight w:val="0"/>
                      <w:marTop w:val="0"/>
                      <w:marBottom w:val="0"/>
                      <w:divBdr>
                        <w:top w:val="none" w:sz="0" w:space="0" w:color="auto"/>
                        <w:left w:val="none" w:sz="0" w:space="0" w:color="auto"/>
                        <w:bottom w:val="none" w:sz="0" w:space="0" w:color="auto"/>
                        <w:right w:val="none" w:sz="0" w:space="0" w:color="auto"/>
                      </w:divBdr>
                    </w:div>
                  </w:divsChild>
                </w:div>
                <w:div w:id="1309826529">
                  <w:marLeft w:val="0"/>
                  <w:marRight w:val="0"/>
                  <w:marTop w:val="0"/>
                  <w:marBottom w:val="0"/>
                  <w:divBdr>
                    <w:top w:val="none" w:sz="0" w:space="0" w:color="auto"/>
                    <w:left w:val="none" w:sz="0" w:space="0" w:color="auto"/>
                    <w:bottom w:val="none" w:sz="0" w:space="0" w:color="auto"/>
                    <w:right w:val="none" w:sz="0" w:space="0" w:color="auto"/>
                  </w:divBdr>
                  <w:divsChild>
                    <w:div w:id="1163660097">
                      <w:marLeft w:val="0"/>
                      <w:marRight w:val="0"/>
                      <w:marTop w:val="0"/>
                      <w:marBottom w:val="0"/>
                      <w:divBdr>
                        <w:top w:val="none" w:sz="0" w:space="0" w:color="auto"/>
                        <w:left w:val="none" w:sz="0" w:space="0" w:color="auto"/>
                        <w:bottom w:val="none" w:sz="0" w:space="0" w:color="auto"/>
                        <w:right w:val="none" w:sz="0" w:space="0" w:color="auto"/>
                      </w:divBdr>
                    </w:div>
                  </w:divsChild>
                </w:div>
                <w:div w:id="1323657093">
                  <w:marLeft w:val="0"/>
                  <w:marRight w:val="0"/>
                  <w:marTop w:val="0"/>
                  <w:marBottom w:val="0"/>
                  <w:divBdr>
                    <w:top w:val="none" w:sz="0" w:space="0" w:color="auto"/>
                    <w:left w:val="none" w:sz="0" w:space="0" w:color="auto"/>
                    <w:bottom w:val="none" w:sz="0" w:space="0" w:color="auto"/>
                    <w:right w:val="none" w:sz="0" w:space="0" w:color="auto"/>
                  </w:divBdr>
                  <w:divsChild>
                    <w:div w:id="2072919156">
                      <w:marLeft w:val="0"/>
                      <w:marRight w:val="0"/>
                      <w:marTop w:val="0"/>
                      <w:marBottom w:val="0"/>
                      <w:divBdr>
                        <w:top w:val="none" w:sz="0" w:space="0" w:color="auto"/>
                        <w:left w:val="none" w:sz="0" w:space="0" w:color="auto"/>
                        <w:bottom w:val="none" w:sz="0" w:space="0" w:color="auto"/>
                        <w:right w:val="none" w:sz="0" w:space="0" w:color="auto"/>
                      </w:divBdr>
                    </w:div>
                  </w:divsChild>
                </w:div>
                <w:div w:id="1404258584">
                  <w:marLeft w:val="0"/>
                  <w:marRight w:val="0"/>
                  <w:marTop w:val="0"/>
                  <w:marBottom w:val="0"/>
                  <w:divBdr>
                    <w:top w:val="none" w:sz="0" w:space="0" w:color="auto"/>
                    <w:left w:val="none" w:sz="0" w:space="0" w:color="auto"/>
                    <w:bottom w:val="none" w:sz="0" w:space="0" w:color="auto"/>
                    <w:right w:val="none" w:sz="0" w:space="0" w:color="auto"/>
                  </w:divBdr>
                  <w:divsChild>
                    <w:div w:id="724914197">
                      <w:marLeft w:val="0"/>
                      <w:marRight w:val="0"/>
                      <w:marTop w:val="0"/>
                      <w:marBottom w:val="0"/>
                      <w:divBdr>
                        <w:top w:val="none" w:sz="0" w:space="0" w:color="auto"/>
                        <w:left w:val="none" w:sz="0" w:space="0" w:color="auto"/>
                        <w:bottom w:val="none" w:sz="0" w:space="0" w:color="auto"/>
                        <w:right w:val="none" w:sz="0" w:space="0" w:color="auto"/>
                      </w:divBdr>
                    </w:div>
                  </w:divsChild>
                </w:div>
                <w:div w:id="1406875489">
                  <w:marLeft w:val="0"/>
                  <w:marRight w:val="0"/>
                  <w:marTop w:val="0"/>
                  <w:marBottom w:val="0"/>
                  <w:divBdr>
                    <w:top w:val="none" w:sz="0" w:space="0" w:color="auto"/>
                    <w:left w:val="none" w:sz="0" w:space="0" w:color="auto"/>
                    <w:bottom w:val="none" w:sz="0" w:space="0" w:color="auto"/>
                    <w:right w:val="none" w:sz="0" w:space="0" w:color="auto"/>
                  </w:divBdr>
                  <w:divsChild>
                    <w:div w:id="418407693">
                      <w:marLeft w:val="0"/>
                      <w:marRight w:val="0"/>
                      <w:marTop w:val="0"/>
                      <w:marBottom w:val="0"/>
                      <w:divBdr>
                        <w:top w:val="none" w:sz="0" w:space="0" w:color="auto"/>
                        <w:left w:val="none" w:sz="0" w:space="0" w:color="auto"/>
                        <w:bottom w:val="none" w:sz="0" w:space="0" w:color="auto"/>
                        <w:right w:val="none" w:sz="0" w:space="0" w:color="auto"/>
                      </w:divBdr>
                    </w:div>
                  </w:divsChild>
                </w:div>
                <w:div w:id="1461653466">
                  <w:marLeft w:val="0"/>
                  <w:marRight w:val="0"/>
                  <w:marTop w:val="0"/>
                  <w:marBottom w:val="0"/>
                  <w:divBdr>
                    <w:top w:val="none" w:sz="0" w:space="0" w:color="auto"/>
                    <w:left w:val="none" w:sz="0" w:space="0" w:color="auto"/>
                    <w:bottom w:val="none" w:sz="0" w:space="0" w:color="auto"/>
                    <w:right w:val="none" w:sz="0" w:space="0" w:color="auto"/>
                  </w:divBdr>
                  <w:divsChild>
                    <w:div w:id="607540329">
                      <w:marLeft w:val="0"/>
                      <w:marRight w:val="0"/>
                      <w:marTop w:val="0"/>
                      <w:marBottom w:val="0"/>
                      <w:divBdr>
                        <w:top w:val="none" w:sz="0" w:space="0" w:color="auto"/>
                        <w:left w:val="none" w:sz="0" w:space="0" w:color="auto"/>
                        <w:bottom w:val="none" w:sz="0" w:space="0" w:color="auto"/>
                        <w:right w:val="none" w:sz="0" w:space="0" w:color="auto"/>
                      </w:divBdr>
                    </w:div>
                  </w:divsChild>
                </w:div>
                <w:div w:id="1623725035">
                  <w:marLeft w:val="0"/>
                  <w:marRight w:val="0"/>
                  <w:marTop w:val="0"/>
                  <w:marBottom w:val="0"/>
                  <w:divBdr>
                    <w:top w:val="none" w:sz="0" w:space="0" w:color="auto"/>
                    <w:left w:val="none" w:sz="0" w:space="0" w:color="auto"/>
                    <w:bottom w:val="none" w:sz="0" w:space="0" w:color="auto"/>
                    <w:right w:val="none" w:sz="0" w:space="0" w:color="auto"/>
                  </w:divBdr>
                  <w:divsChild>
                    <w:div w:id="1805199615">
                      <w:marLeft w:val="0"/>
                      <w:marRight w:val="0"/>
                      <w:marTop w:val="0"/>
                      <w:marBottom w:val="0"/>
                      <w:divBdr>
                        <w:top w:val="none" w:sz="0" w:space="0" w:color="auto"/>
                        <w:left w:val="none" w:sz="0" w:space="0" w:color="auto"/>
                        <w:bottom w:val="none" w:sz="0" w:space="0" w:color="auto"/>
                        <w:right w:val="none" w:sz="0" w:space="0" w:color="auto"/>
                      </w:divBdr>
                    </w:div>
                  </w:divsChild>
                </w:div>
                <w:div w:id="1632899002">
                  <w:marLeft w:val="0"/>
                  <w:marRight w:val="0"/>
                  <w:marTop w:val="0"/>
                  <w:marBottom w:val="0"/>
                  <w:divBdr>
                    <w:top w:val="none" w:sz="0" w:space="0" w:color="auto"/>
                    <w:left w:val="none" w:sz="0" w:space="0" w:color="auto"/>
                    <w:bottom w:val="none" w:sz="0" w:space="0" w:color="auto"/>
                    <w:right w:val="none" w:sz="0" w:space="0" w:color="auto"/>
                  </w:divBdr>
                  <w:divsChild>
                    <w:div w:id="484705199">
                      <w:marLeft w:val="0"/>
                      <w:marRight w:val="0"/>
                      <w:marTop w:val="0"/>
                      <w:marBottom w:val="0"/>
                      <w:divBdr>
                        <w:top w:val="none" w:sz="0" w:space="0" w:color="auto"/>
                        <w:left w:val="none" w:sz="0" w:space="0" w:color="auto"/>
                        <w:bottom w:val="none" w:sz="0" w:space="0" w:color="auto"/>
                        <w:right w:val="none" w:sz="0" w:space="0" w:color="auto"/>
                      </w:divBdr>
                    </w:div>
                  </w:divsChild>
                </w:div>
                <w:div w:id="1663125445">
                  <w:marLeft w:val="0"/>
                  <w:marRight w:val="0"/>
                  <w:marTop w:val="0"/>
                  <w:marBottom w:val="0"/>
                  <w:divBdr>
                    <w:top w:val="none" w:sz="0" w:space="0" w:color="auto"/>
                    <w:left w:val="none" w:sz="0" w:space="0" w:color="auto"/>
                    <w:bottom w:val="none" w:sz="0" w:space="0" w:color="auto"/>
                    <w:right w:val="none" w:sz="0" w:space="0" w:color="auto"/>
                  </w:divBdr>
                  <w:divsChild>
                    <w:div w:id="87043821">
                      <w:marLeft w:val="0"/>
                      <w:marRight w:val="0"/>
                      <w:marTop w:val="0"/>
                      <w:marBottom w:val="0"/>
                      <w:divBdr>
                        <w:top w:val="none" w:sz="0" w:space="0" w:color="auto"/>
                        <w:left w:val="none" w:sz="0" w:space="0" w:color="auto"/>
                        <w:bottom w:val="none" w:sz="0" w:space="0" w:color="auto"/>
                        <w:right w:val="none" w:sz="0" w:space="0" w:color="auto"/>
                      </w:divBdr>
                    </w:div>
                  </w:divsChild>
                </w:div>
                <w:div w:id="1705326183">
                  <w:marLeft w:val="0"/>
                  <w:marRight w:val="0"/>
                  <w:marTop w:val="0"/>
                  <w:marBottom w:val="0"/>
                  <w:divBdr>
                    <w:top w:val="none" w:sz="0" w:space="0" w:color="auto"/>
                    <w:left w:val="none" w:sz="0" w:space="0" w:color="auto"/>
                    <w:bottom w:val="none" w:sz="0" w:space="0" w:color="auto"/>
                    <w:right w:val="none" w:sz="0" w:space="0" w:color="auto"/>
                  </w:divBdr>
                  <w:divsChild>
                    <w:div w:id="1038817898">
                      <w:marLeft w:val="0"/>
                      <w:marRight w:val="0"/>
                      <w:marTop w:val="0"/>
                      <w:marBottom w:val="0"/>
                      <w:divBdr>
                        <w:top w:val="none" w:sz="0" w:space="0" w:color="auto"/>
                        <w:left w:val="none" w:sz="0" w:space="0" w:color="auto"/>
                        <w:bottom w:val="none" w:sz="0" w:space="0" w:color="auto"/>
                        <w:right w:val="none" w:sz="0" w:space="0" w:color="auto"/>
                      </w:divBdr>
                    </w:div>
                  </w:divsChild>
                </w:div>
                <w:div w:id="1732576411">
                  <w:marLeft w:val="0"/>
                  <w:marRight w:val="0"/>
                  <w:marTop w:val="0"/>
                  <w:marBottom w:val="0"/>
                  <w:divBdr>
                    <w:top w:val="none" w:sz="0" w:space="0" w:color="auto"/>
                    <w:left w:val="none" w:sz="0" w:space="0" w:color="auto"/>
                    <w:bottom w:val="none" w:sz="0" w:space="0" w:color="auto"/>
                    <w:right w:val="none" w:sz="0" w:space="0" w:color="auto"/>
                  </w:divBdr>
                  <w:divsChild>
                    <w:div w:id="1286931732">
                      <w:marLeft w:val="0"/>
                      <w:marRight w:val="0"/>
                      <w:marTop w:val="0"/>
                      <w:marBottom w:val="0"/>
                      <w:divBdr>
                        <w:top w:val="none" w:sz="0" w:space="0" w:color="auto"/>
                        <w:left w:val="none" w:sz="0" w:space="0" w:color="auto"/>
                        <w:bottom w:val="none" w:sz="0" w:space="0" w:color="auto"/>
                        <w:right w:val="none" w:sz="0" w:space="0" w:color="auto"/>
                      </w:divBdr>
                    </w:div>
                  </w:divsChild>
                </w:div>
                <w:div w:id="1746494720">
                  <w:marLeft w:val="0"/>
                  <w:marRight w:val="0"/>
                  <w:marTop w:val="0"/>
                  <w:marBottom w:val="0"/>
                  <w:divBdr>
                    <w:top w:val="none" w:sz="0" w:space="0" w:color="auto"/>
                    <w:left w:val="none" w:sz="0" w:space="0" w:color="auto"/>
                    <w:bottom w:val="none" w:sz="0" w:space="0" w:color="auto"/>
                    <w:right w:val="none" w:sz="0" w:space="0" w:color="auto"/>
                  </w:divBdr>
                  <w:divsChild>
                    <w:div w:id="605576411">
                      <w:marLeft w:val="0"/>
                      <w:marRight w:val="0"/>
                      <w:marTop w:val="0"/>
                      <w:marBottom w:val="0"/>
                      <w:divBdr>
                        <w:top w:val="none" w:sz="0" w:space="0" w:color="auto"/>
                        <w:left w:val="none" w:sz="0" w:space="0" w:color="auto"/>
                        <w:bottom w:val="none" w:sz="0" w:space="0" w:color="auto"/>
                        <w:right w:val="none" w:sz="0" w:space="0" w:color="auto"/>
                      </w:divBdr>
                    </w:div>
                  </w:divsChild>
                </w:div>
                <w:div w:id="1784955583">
                  <w:marLeft w:val="0"/>
                  <w:marRight w:val="0"/>
                  <w:marTop w:val="0"/>
                  <w:marBottom w:val="0"/>
                  <w:divBdr>
                    <w:top w:val="none" w:sz="0" w:space="0" w:color="auto"/>
                    <w:left w:val="none" w:sz="0" w:space="0" w:color="auto"/>
                    <w:bottom w:val="none" w:sz="0" w:space="0" w:color="auto"/>
                    <w:right w:val="none" w:sz="0" w:space="0" w:color="auto"/>
                  </w:divBdr>
                  <w:divsChild>
                    <w:div w:id="1533422231">
                      <w:marLeft w:val="0"/>
                      <w:marRight w:val="0"/>
                      <w:marTop w:val="0"/>
                      <w:marBottom w:val="0"/>
                      <w:divBdr>
                        <w:top w:val="none" w:sz="0" w:space="0" w:color="auto"/>
                        <w:left w:val="none" w:sz="0" w:space="0" w:color="auto"/>
                        <w:bottom w:val="none" w:sz="0" w:space="0" w:color="auto"/>
                        <w:right w:val="none" w:sz="0" w:space="0" w:color="auto"/>
                      </w:divBdr>
                    </w:div>
                  </w:divsChild>
                </w:div>
                <w:div w:id="1940019052">
                  <w:marLeft w:val="0"/>
                  <w:marRight w:val="0"/>
                  <w:marTop w:val="0"/>
                  <w:marBottom w:val="0"/>
                  <w:divBdr>
                    <w:top w:val="none" w:sz="0" w:space="0" w:color="auto"/>
                    <w:left w:val="none" w:sz="0" w:space="0" w:color="auto"/>
                    <w:bottom w:val="none" w:sz="0" w:space="0" w:color="auto"/>
                    <w:right w:val="none" w:sz="0" w:space="0" w:color="auto"/>
                  </w:divBdr>
                  <w:divsChild>
                    <w:div w:id="1553073302">
                      <w:marLeft w:val="0"/>
                      <w:marRight w:val="0"/>
                      <w:marTop w:val="0"/>
                      <w:marBottom w:val="0"/>
                      <w:divBdr>
                        <w:top w:val="none" w:sz="0" w:space="0" w:color="auto"/>
                        <w:left w:val="none" w:sz="0" w:space="0" w:color="auto"/>
                        <w:bottom w:val="none" w:sz="0" w:space="0" w:color="auto"/>
                        <w:right w:val="none" w:sz="0" w:space="0" w:color="auto"/>
                      </w:divBdr>
                    </w:div>
                  </w:divsChild>
                </w:div>
                <w:div w:id="1942108329">
                  <w:marLeft w:val="0"/>
                  <w:marRight w:val="0"/>
                  <w:marTop w:val="0"/>
                  <w:marBottom w:val="0"/>
                  <w:divBdr>
                    <w:top w:val="none" w:sz="0" w:space="0" w:color="auto"/>
                    <w:left w:val="none" w:sz="0" w:space="0" w:color="auto"/>
                    <w:bottom w:val="none" w:sz="0" w:space="0" w:color="auto"/>
                    <w:right w:val="none" w:sz="0" w:space="0" w:color="auto"/>
                  </w:divBdr>
                  <w:divsChild>
                    <w:div w:id="313679191">
                      <w:marLeft w:val="0"/>
                      <w:marRight w:val="0"/>
                      <w:marTop w:val="0"/>
                      <w:marBottom w:val="0"/>
                      <w:divBdr>
                        <w:top w:val="none" w:sz="0" w:space="0" w:color="auto"/>
                        <w:left w:val="none" w:sz="0" w:space="0" w:color="auto"/>
                        <w:bottom w:val="none" w:sz="0" w:space="0" w:color="auto"/>
                        <w:right w:val="none" w:sz="0" w:space="0" w:color="auto"/>
                      </w:divBdr>
                    </w:div>
                  </w:divsChild>
                </w:div>
                <w:div w:id="1946305624">
                  <w:marLeft w:val="0"/>
                  <w:marRight w:val="0"/>
                  <w:marTop w:val="0"/>
                  <w:marBottom w:val="0"/>
                  <w:divBdr>
                    <w:top w:val="none" w:sz="0" w:space="0" w:color="auto"/>
                    <w:left w:val="none" w:sz="0" w:space="0" w:color="auto"/>
                    <w:bottom w:val="none" w:sz="0" w:space="0" w:color="auto"/>
                    <w:right w:val="none" w:sz="0" w:space="0" w:color="auto"/>
                  </w:divBdr>
                  <w:divsChild>
                    <w:div w:id="888029028">
                      <w:marLeft w:val="0"/>
                      <w:marRight w:val="0"/>
                      <w:marTop w:val="0"/>
                      <w:marBottom w:val="0"/>
                      <w:divBdr>
                        <w:top w:val="none" w:sz="0" w:space="0" w:color="auto"/>
                        <w:left w:val="none" w:sz="0" w:space="0" w:color="auto"/>
                        <w:bottom w:val="none" w:sz="0" w:space="0" w:color="auto"/>
                        <w:right w:val="none" w:sz="0" w:space="0" w:color="auto"/>
                      </w:divBdr>
                    </w:div>
                  </w:divsChild>
                </w:div>
                <w:div w:id="1947469078">
                  <w:marLeft w:val="0"/>
                  <w:marRight w:val="0"/>
                  <w:marTop w:val="0"/>
                  <w:marBottom w:val="0"/>
                  <w:divBdr>
                    <w:top w:val="none" w:sz="0" w:space="0" w:color="auto"/>
                    <w:left w:val="none" w:sz="0" w:space="0" w:color="auto"/>
                    <w:bottom w:val="none" w:sz="0" w:space="0" w:color="auto"/>
                    <w:right w:val="none" w:sz="0" w:space="0" w:color="auto"/>
                  </w:divBdr>
                  <w:divsChild>
                    <w:div w:id="1289822016">
                      <w:marLeft w:val="0"/>
                      <w:marRight w:val="0"/>
                      <w:marTop w:val="0"/>
                      <w:marBottom w:val="0"/>
                      <w:divBdr>
                        <w:top w:val="none" w:sz="0" w:space="0" w:color="auto"/>
                        <w:left w:val="none" w:sz="0" w:space="0" w:color="auto"/>
                        <w:bottom w:val="none" w:sz="0" w:space="0" w:color="auto"/>
                        <w:right w:val="none" w:sz="0" w:space="0" w:color="auto"/>
                      </w:divBdr>
                    </w:div>
                  </w:divsChild>
                </w:div>
                <w:div w:id="1966502877">
                  <w:marLeft w:val="0"/>
                  <w:marRight w:val="0"/>
                  <w:marTop w:val="0"/>
                  <w:marBottom w:val="0"/>
                  <w:divBdr>
                    <w:top w:val="none" w:sz="0" w:space="0" w:color="auto"/>
                    <w:left w:val="none" w:sz="0" w:space="0" w:color="auto"/>
                    <w:bottom w:val="none" w:sz="0" w:space="0" w:color="auto"/>
                    <w:right w:val="none" w:sz="0" w:space="0" w:color="auto"/>
                  </w:divBdr>
                  <w:divsChild>
                    <w:div w:id="481047932">
                      <w:marLeft w:val="0"/>
                      <w:marRight w:val="0"/>
                      <w:marTop w:val="0"/>
                      <w:marBottom w:val="0"/>
                      <w:divBdr>
                        <w:top w:val="none" w:sz="0" w:space="0" w:color="auto"/>
                        <w:left w:val="none" w:sz="0" w:space="0" w:color="auto"/>
                        <w:bottom w:val="none" w:sz="0" w:space="0" w:color="auto"/>
                        <w:right w:val="none" w:sz="0" w:space="0" w:color="auto"/>
                      </w:divBdr>
                    </w:div>
                  </w:divsChild>
                </w:div>
                <w:div w:id="1994287507">
                  <w:marLeft w:val="0"/>
                  <w:marRight w:val="0"/>
                  <w:marTop w:val="0"/>
                  <w:marBottom w:val="0"/>
                  <w:divBdr>
                    <w:top w:val="none" w:sz="0" w:space="0" w:color="auto"/>
                    <w:left w:val="none" w:sz="0" w:space="0" w:color="auto"/>
                    <w:bottom w:val="none" w:sz="0" w:space="0" w:color="auto"/>
                    <w:right w:val="none" w:sz="0" w:space="0" w:color="auto"/>
                  </w:divBdr>
                  <w:divsChild>
                    <w:div w:id="1633559641">
                      <w:marLeft w:val="0"/>
                      <w:marRight w:val="0"/>
                      <w:marTop w:val="0"/>
                      <w:marBottom w:val="0"/>
                      <w:divBdr>
                        <w:top w:val="none" w:sz="0" w:space="0" w:color="auto"/>
                        <w:left w:val="none" w:sz="0" w:space="0" w:color="auto"/>
                        <w:bottom w:val="none" w:sz="0" w:space="0" w:color="auto"/>
                        <w:right w:val="none" w:sz="0" w:space="0" w:color="auto"/>
                      </w:divBdr>
                    </w:div>
                  </w:divsChild>
                </w:div>
                <w:div w:id="2066099114">
                  <w:marLeft w:val="0"/>
                  <w:marRight w:val="0"/>
                  <w:marTop w:val="0"/>
                  <w:marBottom w:val="0"/>
                  <w:divBdr>
                    <w:top w:val="none" w:sz="0" w:space="0" w:color="auto"/>
                    <w:left w:val="none" w:sz="0" w:space="0" w:color="auto"/>
                    <w:bottom w:val="none" w:sz="0" w:space="0" w:color="auto"/>
                    <w:right w:val="none" w:sz="0" w:space="0" w:color="auto"/>
                  </w:divBdr>
                  <w:divsChild>
                    <w:div w:id="16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373">
          <w:marLeft w:val="0"/>
          <w:marRight w:val="0"/>
          <w:marTop w:val="0"/>
          <w:marBottom w:val="0"/>
          <w:divBdr>
            <w:top w:val="none" w:sz="0" w:space="0" w:color="auto"/>
            <w:left w:val="none" w:sz="0" w:space="0" w:color="auto"/>
            <w:bottom w:val="none" w:sz="0" w:space="0" w:color="auto"/>
            <w:right w:val="none" w:sz="0" w:space="0" w:color="auto"/>
          </w:divBdr>
        </w:div>
      </w:divsChild>
    </w:div>
    <w:div w:id="252708769">
      <w:bodyDiv w:val="1"/>
      <w:marLeft w:val="0"/>
      <w:marRight w:val="0"/>
      <w:marTop w:val="0"/>
      <w:marBottom w:val="0"/>
      <w:divBdr>
        <w:top w:val="none" w:sz="0" w:space="0" w:color="auto"/>
        <w:left w:val="none" w:sz="0" w:space="0" w:color="auto"/>
        <w:bottom w:val="none" w:sz="0" w:space="0" w:color="auto"/>
        <w:right w:val="none" w:sz="0" w:space="0" w:color="auto"/>
      </w:divBdr>
      <w:divsChild>
        <w:div w:id="145361802">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0"/>
              <w:marBottom w:val="0"/>
              <w:divBdr>
                <w:top w:val="none" w:sz="0" w:space="0" w:color="auto"/>
                <w:left w:val="none" w:sz="0" w:space="0" w:color="auto"/>
                <w:bottom w:val="none" w:sz="0" w:space="0" w:color="auto"/>
                <w:right w:val="none" w:sz="0" w:space="0" w:color="auto"/>
              </w:divBdr>
            </w:div>
            <w:div w:id="386800364">
              <w:marLeft w:val="0"/>
              <w:marRight w:val="0"/>
              <w:marTop w:val="0"/>
              <w:marBottom w:val="0"/>
              <w:divBdr>
                <w:top w:val="none" w:sz="0" w:space="0" w:color="auto"/>
                <w:left w:val="none" w:sz="0" w:space="0" w:color="auto"/>
                <w:bottom w:val="none" w:sz="0" w:space="0" w:color="auto"/>
                <w:right w:val="none" w:sz="0" w:space="0" w:color="auto"/>
              </w:divBdr>
            </w:div>
            <w:div w:id="440347233">
              <w:marLeft w:val="0"/>
              <w:marRight w:val="0"/>
              <w:marTop w:val="0"/>
              <w:marBottom w:val="0"/>
              <w:divBdr>
                <w:top w:val="none" w:sz="0" w:space="0" w:color="auto"/>
                <w:left w:val="none" w:sz="0" w:space="0" w:color="auto"/>
                <w:bottom w:val="none" w:sz="0" w:space="0" w:color="auto"/>
                <w:right w:val="none" w:sz="0" w:space="0" w:color="auto"/>
              </w:divBdr>
            </w:div>
            <w:div w:id="601110885">
              <w:marLeft w:val="0"/>
              <w:marRight w:val="0"/>
              <w:marTop w:val="0"/>
              <w:marBottom w:val="0"/>
              <w:divBdr>
                <w:top w:val="none" w:sz="0" w:space="0" w:color="auto"/>
                <w:left w:val="none" w:sz="0" w:space="0" w:color="auto"/>
                <w:bottom w:val="none" w:sz="0" w:space="0" w:color="auto"/>
                <w:right w:val="none" w:sz="0" w:space="0" w:color="auto"/>
              </w:divBdr>
            </w:div>
            <w:div w:id="752702945">
              <w:marLeft w:val="0"/>
              <w:marRight w:val="0"/>
              <w:marTop w:val="0"/>
              <w:marBottom w:val="0"/>
              <w:divBdr>
                <w:top w:val="none" w:sz="0" w:space="0" w:color="auto"/>
                <w:left w:val="none" w:sz="0" w:space="0" w:color="auto"/>
                <w:bottom w:val="none" w:sz="0" w:space="0" w:color="auto"/>
                <w:right w:val="none" w:sz="0" w:space="0" w:color="auto"/>
              </w:divBdr>
            </w:div>
            <w:div w:id="831682951">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0"/>
              <w:marBottom w:val="0"/>
              <w:divBdr>
                <w:top w:val="none" w:sz="0" w:space="0" w:color="auto"/>
                <w:left w:val="none" w:sz="0" w:space="0" w:color="auto"/>
                <w:bottom w:val="none" w:sz="0" w:space="0" w:color="auto"/>
                <w:right w:val="none" w:sz="0" w:space="0" w:color="auto"/>
              </w:divBdr>
            </w:div>
            <w:div w:id="1241866797">
              <w:marLeft w:val="0"/>
              <w:marRight w:val="0"/>
              <w:marTop w:val="0"/>
              <w:marBottom w:val="0"/>
              <w:divBdr>
                <w:top w:val="none" w:sz="0" w:space="0" w:color="auto"/>
                <w:left w:val="none" w:sz="0" w:space="0" w:color="auto"/>
                <w:bottom w:val="none" w:sz="0" w:space="0" w:color="auto"/>
                <w:right w:val="none" w:sz="0" w:space="0" w:color="auto"/>
              </w:divBdr>
            </w:div>
            <w:div w:id="1278024703">
              <w:marLeft w:val="0"/>
              <w:marRight w:val="0"/>
              <w:marTop w:val="0"/>
              <w:marBottom w:val="0"/>
              <w:divBdr>
                <w:top w:val="none" w:sz="0" w:space="0" w:color="auto"/>
                <w:left w:val="none" w:sz="0" w:space="0" w:color="auto"/>
                <w:bottom w:val="none" w:sz="0" w:space="0" w:color="auto"/>
                <w:right w:val="none" w:sz="0" w:space="0" w:color="auto"/>
              </w:divBdr>
            </w:div>
            <w:div w:id="1361005834">
              <w:marLeft w:val="0"/>
              <w:marRight w:val="0"/>
              <w:marTop w:val="0"/>
              <w:marBottom w:val="0"/>
              <w:divBdr>
                <w:top w:val="none" w:sz="0" w:space="0" w:color="auto"/>
                <w:left w:val="none" w:sz="0" w:space="0" w:color="auto"/>
                <w:bottom w:val="none" w:sz="0" w:space="0" w:color="auto"/>
                <w:right w:val="none" w:sz="0" w:space="0" w:color="auto"/>
              </w:divBdr>
            </w:div>
            <w:div w:id="1563829832">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0"/>
              <w:marTop w:val="0"/>
              <w:marBottom w:val="0"/>
              <w:divBdr>
                <w:top w:val="none" w:sz="0" w:space="0" w:color="auto"/>
                <w:left w:val="none" w:sz="0" w:space="0" w:color="auto"/>
                <w:bottom w:val="none" w:sz="0" w:space="0" w:color="auto"/>
                <w:right w:val="none" w:sz="0" w:space="0" w:color="auto"/>
              </w:divBdr>
            </w:div>
            <w:div w:id="37435572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096">
      <w:bodyDiv w:val="1"/>
      <w:marLeft w:val="0"/>
      <w:marRight w:val="0"/>
      <w:marTop w:val="0"/>
      <w:marBottom w:val="0"/>
      <w:divBdr>
        <w:top w:val="none" w:sz="0" w:space="0" w:color="auto"/>
        <w:left w:val="none" w:sz="0" w:space="0" w:color="auto"/>
        <w:bottom w:val="none" w:sz="0" w:space="0" w:color="auto"/>
        <w:right w:val="none" w:sz="0" w:space="0" w:color="auto"/>
      </w:divBdr>
    </w:div>
    <w:div w:id="585459580">
      <w:bodyDiv w:val="1"/>
      <w:marLeft w:val="0"/>
      <w:marRight w:val="0"/>
      <w:marTop w:val="0"/>
      <w:marBottom w:val="0"/>
      <w:divBdr>
        <w:top w:val="none" w:sz="0" w:space="0" w:color="auto"/>
        <w:left w:val="none" w:sz="0" w:space="0" w:color="auto"/>
        <w:bottom w:val="none" w:sz="0" w:space="0" w:color="auto"/>
        <w:right w:val="none" w:sz="0" w:space="0" w:color="auto"/>
      </w:divBdr>
    </w:div>
    <w:div w:id="624506508">
      <w:bodyDiv w:val="1"/>
      <w:marLeft w:val="0"/>
      <w:marRight w:val="0"/>
      <w:marTop w:val="0"/>
      <w:marBottom w:val="0"/>
      <w:divBdr>
        <w:top w:val="none" w:sz="0" w:space="0" w:color="auto"/>
        <w:left w:val="none" w:sz="0" w:space="0" w:color="auto"/>
        <w:bottom w:val="none" w:sz="0" w:space="0" w:color="auto"/>
        <w:right w:val="none" w:sz="0" w:space="0" w:color="auto"/>
      </w:divBdr>
      <w:divsChild>
        <w:div w:id="147940586">
          <w:marLeft w:val="0"/>
          <w:marRight w:val="0"/>
          <w:marTop w:val="0"/>
          <w:marBottom w:val="0"/>
          <w:divBdr>
            <w:top w:val="none" w:sz="0" w:space="0" w:color="auto"/>
            <w:left w:val="none" w:sz="0" w:space="0" w:color="auto"/>
            <w:bottom w:val="none" w:sz="0" w:space="0" w:color="auto"/>
            <w:right w:val="none" w:sz="0" w:space="0" w:color="auto"/>
          </w:divBdr>
        </w:div>
        <w:div w:id="318776268">
          <w:marLeft w:val="0"/>
          <w:marRight w:val="0"/>
          <w:marTop w:val="0"/>
          <w:marBottom w:val="0"/>
          <w:divBdr>
            <w:top w:val="none" w:sz="0" w:space="0" w:color="auto"/>
            <w:left w:val="none" w:sz="0" w:space="0" w:color="auto"/>
            <w:bottom w:val="none" w:sz="0" w:space="0" w:color="auto"/>
            <w:right w:val="none" w:sz="0" w:space="0" w:color="auto"/>
          </w:divBdr>
        </w:div>
        <w:div w:id="591011698">
          <w:marLeft w:val="0"/>
          <w:marRight w:val="0"/>
          <w:marTop w:val="0"/>
          <w:marBottom w:val="0"/>
          <w:divBdr>
            <w:top w:val="none" w:sz="0" w:space="0" w:color="auto"/>
            <w:left w:val="none" w:sz="0" w:space="0" w:color="auto"/>
            <w:bottom w:val="none" w:sz="0" w:space="0" w:color="auto"/>
            <w:right w:val="none" w:sz="0" w:space="0" w:color="auto"/>
          </w:divBdr>
        </w:div>
        <w:div w:id="600645417">
          <w:marLeft w:val="0"/>
          <w:marRight w:val="0"/>
          <w:marTop w:val="0"/>
          <w:marBottom w:val="0"/>
          <w:divBdr>
            <w:top w:val="none" w:sz="0" w:space="0" w:color="auto"/>
            <w:left w:val="none" w:sz="0" w:space="0" w:color="auto"/>
            <w:bottom w:val="none" w:sz="0" w:space="0" w:color="auto"/>
            <w:right w:val="none" w:sz="0" w:space="0" w:color="auto"/>
          </w:divBdr>
        </w:div>
        <w:div w:id="1443037872">
          <w:marLeft w:val="0"/>
          <w:marRight w:val="0"/>
          <w:marTop w:val="0"/>
          <w:marBottom w:val="0"/>
          <w:divBdr>
            <w:top w:val="none" w:sz="0" w:space="0" w:color="auto"/>
            <w:left w:val="none" w:sz="0" w:space="0" w:color="auto"/>
            <w:bottom w:val="none" w:sz="0" w:space="0" w:color="auto"/>
            <w:right w:val="none" w:sz="0" w:space="0" w:color="auto"/>
          </w:divBdr>
        </w:div>
        <w:div w:id="1591500410">
          <w:marLeft w:val="0"/>
          <w:marRight w:val="0"/>
          <w:marTop w:val="0"/>
          <w:marBottom w:val="0"/>
          <w:divBdr>
            <w:top w:val="none" w:sz="0" w:space="0" w:color="auto"/>
            <w:left w:val="none" w:sz="0" w:space="0" w:color="auto"/>
            <w:bottom w:val="none" w:sz="0" w:space="0" w:color="auto"/>
            <w:right w:val="none" w:sz="0" w:space="0" w:color="auto"/>
          </w:divBdr>
        </w:div>
        <w:div w:id="1737194986">
          <w:marLeft w:val="0"/>
          <w:marRight w:val="0"/>
          <w:marTop w:val="0"/>
          <w:marBottom w:val="0"/>
          <w:divBdr>
            <w:top w:val="none" w:sz="0" w:space="0" w:color="auto"/>
            <w:left w:val="none" w:sz="0" w:space="0" w:color="auto"/>
            <w:bottom w:val="none" w:sz="0" w:space="0" w:color="auto"/>
            <w:right w:val="none" w:sz="0" w:space="0" w:color="auto"/>
          </w:divBdr>
        </w:div>
        <w:div w:id="2051832157">
          <w:marLeft w:val="0"/>
          <w:marRight w:val="0"/>
          <w:marTop w:val="0"/>
          <w:marBottom w:val="0"/>
          <w:divBdr>
            <w:top w:val="none" w:sz="0" w:space="0" w:color="auto"/>
            <w:left w:val="none" w:sz="0" w:space="0" w:color="auto"/>
            <w:bottom w:val="none" w:sz="0" w:space="0" w:color="auto"/>
            <w:right w:val="none" w:sz="0" w:space="0" w:color="auto"/>
          </w:divBdr>
        </w:div>
      </w:divsChild>
    </w:div>
    <w:div w:id="732705018">
      <w:bodyDiv w:val="1"/>
      <w:marLeft w:val="0"/>
      <w:marRight w:val="0"/>
      <w:marTop w:val="0"/>
      <w:marBottom w:val="0"/>
      <w:divBdr>
        <w:top w:val="none" w:sz="0" w:space="0" w:color="auto"/>
        <w:left w:val="none" w:sz="0" w:space="0" w:color="auto"/>
        <w:bottom w:val="none" w:sz="0" w:space="0" w:color="auto"/>
        <w:right w:val="none" w:sz="0" w:space="0" w:color="auto"/>
      </w:divBdr>
    </w:div>
    <w:div w:id="928006547">
      <w:bodyDiv w:val="1"/>
      <w:marLeft w:val="0"/>
      <w:marRight w:val="0"/>
      <w:marTop w:val="0"/>
      <w:marBottom w:val="0"/>
      <w:divBdr>
        <w:top w:val="none" w:sz="0" w:space="0" w:color="auto"/>
        <w:left w:val="none" w:sz="0" w:space="0" w:color="auto"/>
        <w:bottom w:val="none" w:sz="0" w:space="0" w:color="auto"/>
        <w:right w:val="none" w:sz="0" w:space="0" w:color="auto"/>
      </w:divBdr>
      <w:divsChild>
        <w:div w:id="292174201">
          <w:marLeft w:val="0"/>
          <w:marRight w:val="0"/>
          <w:marTop w:val="0"/>
          <w:marBottom w:val="0"/>
          <w:divBdr>
            <w:top w:val="none" w:sz="0" w:space="0" w:color="auto"/>
            <w:left w:val="none" w:sz="0" w:space="0" w:color="auto"/>
            <w:bottom w:val="none" w:sz="0" w:space="0" w:color="auto"/>
            <w:right w:val="none" w:sz="0" w:space="0" w:color="auto"/>
          </w:divBdr>
        </w:div>
        <w:div w:id="371999865">
          <w:marLeft w:val="0"/>
          <w:marRight w:val="0"/>
          <w:marTop w:val="0"/>
          <w:marBottom w:val="0"/>
          <w:divBdr>
            <w:top w:val="none" w:sz="0" w:space="0" w:color="auto"/>
            <w:left w:val="none" w:sz="0" w:space="0" w:color="auto"/>
            <w:bottom w:val="none" w:sz="0" w:space="0" w:color="auto"/>
            <w:right w:val="none" w:sz="0" w:space="0" w:color="auto"/>
          </w:divBdr>
        </w:div>
        <w:div w:id="421755317">
          <w:marLeft w:val="0"/>
          <w:marRight w:val="0"/>
          <w:marTop w:val="0"/>
          <w:marBottom w:val="0"/>
          <w:divBdr>
            <w:top w:val="none" w:sz="0" w:space="0" w:color="auto"/>
            <w:left w:val="none" w:sz="0" w:space="0" w:color="auto"/>
            <w:bottom w:val="none" w:sz="0" w:space="0" w:color="auto"/>
            <w:right w:val="none" w:sz="0" w:space="0" w:color="auto"/>
          </w:divBdr>
        </w:div>
        <w:div w:id="1088120369">
          <w:marLeft w:val="0"/>
          <w:marRight w:val="0"/>
          <w:marTop w:val="0"/>
          <w:marBottom w:val="0"/>
          <w:divBdr>
            <w:top w:val="none" w:sz="0" w:space="0" w:color="auto"/>
            <w:left w:val="none" w:sz="0" w:space="0" w:color="auto"/>
            <w:bottom w:val="none" w:sz="0" w:space="0" w:color="auto"/>
            <w:right w:val="none" w:sz="0" w:space="0" w:color="auto"/>
          </w:divBdr>
        </w:div>
        <w:div w:id="1130709884">
          <w:marLeft w:val="0"/>
          <w:marRight w:val="0"/>
          <w:marTop w:val="0"/>
          <w:marBottom w:val="0"/>
          <w:divBdr>
            <w:top w:val="none" w:sz="0" w:space="0" w:color="auto"/>
            <w:left w:val="none" w:sz="0" w:space="0" w:color="auto"/>
            <w:bottom w:val="none" w:sz="0" w:space="0" w:color="auto"/>
            <w:right w:val="none" w:sz="0" w:space="0" w:color="auto"/>
          </w:divBdr>
        </w:div>
        <w:div w:id="1658415054">
          <w:marLeft w:val="0"/>
          <w:marRight w:val="0"/>
          <w:marTop w:val="0"/>
          <w:marBottom w:val="0"/>
          <w:divBdr>
            <w:top w:val="none" w:sz="0" w:space="0" w:color="auto"/>
            <w:left w:val="none" w:sz="0" w:space="0" w:color="auto"/>
            <w:bottom w:val="none" w:sz="0" w:space="0" w:color="auto"/>
            <w:right w:val="none" w:sz="0" w:space="0" w:color="auto"/>
          </w:divBdr>
        </w:div>
        <w:div w:id="1728144960">
          <w:marLeft w:val="0"/>
          <w:marRight w:val="0"/>
          <w:marTop w:val="0"/>
          <w:marBottom w:val="0"/>
          <w:divBdr>
            <w:top w:val="none" w:sz="0" w:space="0" w:color="auto"/>
            <w:left w:val="none" w:sz="0" w:space="0" w:color="auto"/>
            <w:bottom w:val="none" w:sz="0" w:space="0" w:color="auto"/>
            <w:right w:val="none" w:sz="0" w:space="0" w:color="auto"/>
          </w:divBdr>
        </w:div>
        <w:div w:id="1953050495">
          <w:marLeft w:val="0"/>
          <w:marRight w:val="0"/>
          <w:marTop w:val="0"/>
          <w:marBottom w:val="0"/>
          <w:divBdr>
            <w:top w:val="none" w:sz="0" w:space="0" w:color="auto"/>
            <w:left w:val="none" w:sz="0" w:space="0" w:color="auto"/>
            <w:bottom w:val="none" w:sz="0" w:space="0" w:color="auto"/>
            <w:right w:val="none" w:sz="0" w:space="0" w:color="auto"/>
          </w:divBdr>
        </w:div>
      </w:divsChild>
    </w:div>
    <w:div w:id="1142501640">
      <w:bodyDiv w:val="1"/>
      <w:marLeft w:val="0"/>
      <w:marRight w:val="0"/>
      <w:marTop w:val="0"/>
      <w:marBottom w:val="0"/>
      <w:divBdr>
        <w:top w:val="none" w:sz="0" w:space="0" w:color="auto"/>
        <w:left w:val="none" w:sz="0" w:space="0" w:color="auto"/>
        <w:bottom w:val="none" w:sz="0" w:space="0" w:color="auto"/>
        <w:right w:val="none" w:sz="0" w:space="0" w:color="auto"/>
      </w:divBdr>
    </w:div>
    <w:div w:id="1202551542">
      <w:bodyDiv w:val="1"/>
      <w:marLeft w:val="0"/>
      <w:marRight w:val="0"/>
      <w:marTop w:val="0"/>
      <w:marBottom w:val="0"/>
      <w:divBdr>
        <w:top w:val="none" w:sz="0" w:space="0" w:color="auto"/>
        <w:left w:val="none" w:sz="0" w:space="0" w:color="auto"/>
        <w:bottom w:val="none" w:sz="0" w:space="0" w:color="auto"/>
        <w:right w:val="none" w:sz="0" w:space="0" w:color="auto"/>
      </w:divBdr>
      <w:divsChild>
        <w:div w:id="17005435">
          <w:marLeft w:val="0"/>
          <w:marRight w:val="0"/>
          <w:marTop w:val="0"/>
          <w:marBottom w:val="0"/>
          <w:divBdr>
            <w:top w:val="none" w:sz="0" w:space="0" w:color="auto"/>
            <w:left w:val="none" w:sz="0" w:space="0" w:color="auto"/>
            <w:bottom w:val="none" w:sz="0" w:space="0" w:color="auto"/>
            <w:right w:val="none" w:sz="0" w:space="0" w:color="auto"/>
          </w:divBdr>
        </w:div>
        <w:div w:id="57093462">
          <w:marLeft w:val="0"/>
          <w:marRight w:val="0"/>
          <w:marTop w:val="0"/>
          <w:marBottom w:val="0"/>
          <w:divBdr>
            <w:top w:val="none" w:sz="0" w:space="0" w:color="auto"/>
            <w:left w:val="none" w:sz="0" w:space="0" w:color="auto"/>
            <w:bottom w:val="none" w:sz="0" w:space="0" w:color="auto"/>
            <w:right w:val="none" w:sz="0" w:space="0" w:color="auto"/>
          </w:divBdr>
        </w:div>
        <w:div w:id="104348695">
          <w:marLeft w:val="0"/>
          <w:marRight w:val="0"/>
          <w:marTop w:val="0"/>
          <w:marBottom w:val="0"/>
          <w:divBdr>
            <w:top w:val="none" w:sz="0" w:space="0" w:color="auto"/>
            <w:left w:val="none" w:sz="0" w:space="0" w:color="auto"/>
            <w:bottom w:val="none" w:sz="0" w:space="0" w:color="auto"/>
            <w:right w:val="none" w:sz="0" w:space="0" w:color="auto"/>
          </w:divBdr>
        </w:div>
        <w:div w:id="324550893">
          <w:marLeft w:val="0"/>
          <w:marRight w:val="0"/>
          <w:marTop w:val="0"/>
          <w:marBottom w:val="0"/>
          <w:divBdr>
            <w:top w:val="none" w:sz="0" w:space="0" w:color="auto"/>
            <w:left w:val="none" w:sz="0" w:space="0" w:color="auto"/>
            <w:bottom w:val="none" w:sz="0" w:space="0" w:color="auto"/>
            <w:right w:val="none" w:sz="0" w:space="0" w:color="auto"/>
          </w:divBdr>
        </w:div>
        <w:div w:id="437868048">
          <w:marLeft w:val="0"/>
          <w:marRight w:val="0"/>
          <w:marTop w:val="0"/>
          <w:marBottom w:val="0"/>
          <w:divBdr>
            <w:top w:val="none" w:sz="0" w:space="0" w:color="auto"/>
            <w:left w:val="none" w:sz="0" w:space="0" w:color="auto"/>
            <w:bottom w:val="none" w:sz="0" w:space="0" w:color="auto"/>
            <w:right w:val="none" w:sz="0" w:space="0" w:color="auto"/>
          </w:divBdr>
        </w:div>
        <w:div w:id="535849147">
          <w:marLeft w:val="0"/>
          <w:marRight w:val="0"/>
          <w:marTop w:val="0"/>
          <w:marBottom w:val="0"/>
          <w:divBdr>
            <w:top w:val="none" w:sz="0" w:space="0" w:color="auto"/>
            <w:left w:val="none" w:sz="0" w:space="0" w:color="auto"/>
            <w:bottom w:val="none" w:sz="0" w:space="0" w:color="auto"/>
            <w:right w:val="none" w:sz="0" w:space="0" w:color="auto"/>
          </w:divBdr>
        </w:div>
        <w:div w:id="585461672">
          <w:marLeft w:val="0"/>
          <w:marRight w:val="0"/>
          <w:marTop w:val="0"/>
          <w:marBottom w:val="0"/>
          <w:divBdr>
            <w:top w:val="none" w:sz="0" w:space="0" w:color="auto"/>
            <w:left w:val="none" w:sz="0" w:space="0" w:color="auto"/>
            <w:bottom w:val="none" w:sz="0" w:space="0" w:color="auto"/>
            <w:right w:val="none" w:sz="0" w:space="0" w:color="auto"/>
          </w:divBdr>
        </w:div>
        <w:div w:id="635262727">
          <w:marLeft w:val="0"/>
          <w:marRight w:val="0"/>
          <w:marTop w:val="0"/>
          <w:marBottom w:val="0"/>
          <w:divBdr>
            <w:top w:val="none" w:sz="0" w:space="0" w:color="auto"/>
            <w:left w:val="none" w:sz="0" w:space="0" w:color="auto"/>
            <w:bottom w:val="none" w:sz="0" w:space="0" w:color="auto"/>
            <w:right w:val="none" w:sz="0" w:space="0" w:color="auto"/>
          </w:divBdr>
        </w:div>
        <w:div w:id="672873237">
          <w:marLeft w:val="0"/>
          <w:marRight w:val="0"/>
          <w:marTop w:val="0"/>
          <w:marBottom w:val="0"/>
          <w:divBdr>
            <w:top w:val="none" w:sz="0" w:space="0" w:color="auto"/>
            <w:left w:val="none" w:sz="0" w:space="0" w:color="auto"/>
            <w:bottom w:val="none" w:sz="0" w:space="0" w:color="auto"/>
            <w:right w:val="none" w:sz="0" w:space="0" w:color="auto"/>
          </w:divBdr>
        </w:div>
        <w:div w:id="685209086">
          <w:marLeft w:val="0"/>
          <w:marRight w:val="0"/>
          <w:marTop w:val="0"/>
          <w:marBottom w:val="0"/>
          <w:divBdr>
            <w:top w:val="none" w:sz="0" w:space="0" w:color="auto"/>
            <w:left w:val="none" w:sz="0" w:space="0" w:color="auto"/>
            <w:bottom w:val="none" w:sz="0" w:space="0" w:color="auto"/>
            <w:right w:val="none" w:sz="0" w:space="0" w:color="auto"/>
          </w:divBdr>
        </w:div>
        <w:div w:id="864364857">
          <w:marLeft w:val="0"/>
          <w:marRight w:val="0"/>
          <w:marTop w:val="0"/>
          <w:marBottom w:val="0"/>
          <w:divBdr>
            <w:top w:val="none" w:sz="0" w:space="0" w:color="auto"/>
            <w:left w:val="none" w:sz="0" w:space="0" w:color="auto"/>
            <w:bottom w:val="none" w:sz="0" w:space="0" w:color="auto"/>
            <w:right w:val="none" w:sz="0" w:space="0" w:color="auto"/>
          </w:divBdr>
        </w:div>
        <w:div w:id="1116408458">
          <w:marLeft w:val="0"/>
          <w:marRight w:val="0"/>
          <w:marTop w:val="0"/>
          <w:marBottom w:val="0"/>
          <w:divBdr>
            <w:top w:val="none" w:sz="0" w:space="0" w:color="auto"/>
            <w:left w:val="none" w:sz="0" w:space="0" w:color="auto"/>
            <w:bottom w:val="none" w:sz="0" w:space="0" w:color="auto"/>
            <w:right w:val="none" w:sz="0" w:space="0" w:color="auto"/>
          </w:divBdr>
          <w:divsChild>
            <w:div w:id="982274259">
              <w:marLeft w:val="-75"/>
              <w:marRight w:val="0"/>
              <w:marTop w:val="30"/>
              <w:marBottom w:val="30"/>
              <w:divBdr>
                <w:top w:val="none" w:sz="0" w:space="0" w:color="auto"/>
                <w:left w:val="none" w:sz="0" w:space="0" w:color="auto"/>
                <w:bottom w:val="none" w:sz="0" w:space="0" w:color="auto"/>
                <w:right w:val="none" w:sz="0" w:space="0" w:color="auto"/>
              </w:divBdr>
              <w:divsChild>
                <w:div w:id="77137435">
                  <w:marLeft w:val="0"/>
                  <w:marRight w:val="0"/>
                  <w:marTop w:val="0"/>
                  <w:marBottom w:val="0"/>
                  <w:divBdr>
                    <w:top w:val="none" w:sz="0" w:space="0" w:color="auto"/>
                    <w:left w:val="none" w:sz="0" w:space="0" w:color="auto"/>
                    <w:bottom w:val="none" w:sz="0" w:space="0" w:color="auto"/>
                    <w:right w:val="none" w:sz="0" w:space="0" w:color="auto"/>
                  </w:divBdr>
                  <w:divsChild>
                    <w:div w:id="1731922464">
                      <w:marLeft w:val="0"/>
                      <w:marRight w:val="0"/>
                      <w:marTop w:val="0"/>
                      <w:marBottom w:val="0"/>
                      <w:divBdr>
                        <w:top w:val="none" w:sz="0" w:space="0" w:color="auto"/>
                        <w:left w:val="none" w:sz="0" w:space="0" w:color="auto"/>
                        <w:bottom w:val="none" w:sz="0" w:space="0" w:color="auto"/>
                        <w:right w:val="none" w:sz="0" w:space="0" w:color="auto"/>
                      </w:divBdr>
                    </w:div>
                  </w:divsChild>
                </w:div>
                <w:div w:id="81798626">
                  <w:marLeft w:val="0"/>
                  <w:marRight w:val="0"/>
                  <w:marTop w:val="0"/>
                  <w:marBottom w:val="0"/>
                  <w:divBdr>
                    <w:top w:val="none" w:sz="0" w:space="0" w:color="auto"/>
                    <w:left w:val="none" w:sz="0" w:space="0" w:color="auto"/>
                    <w:bottom w:val="none" w:sz="0" w:space="0" w:color="auto"/>
                    <w:right w:val="none" w:sz="0" w:space="0" w:color="auto"/>
                  </w:divBdr>
                  <w:divsChild>
                    <w:div w:id="1301694312">
                      <w:marLeft w:val="0"/>
                      <w:marRight w:val="0"/>
                      <w:marTop w:val="0"/>
                      <w:marBottom w:val="0"/>
                      <w:divBdr>
                        <w:top w:val="none" w:sz="0" w:space="0" w:color="auto"/>
                        <w:left w:val="none" w:sz="0" w:space="0" w:color="auto"/>
                        <w:bottom w:val="none" w:sz="0" w:space="0" w:color="auto"/>
                        <w:right w:val="none" w:sz="0" w:space="0" w:color="auto"/>
                      </w:divBdr>
                    </w:div>
                  </w:divsChild>
                </w:div>
                <w:div w:id="130220126">
                  <w:marLeft w:val="0"/>
                  <w:marRight w:val="0"/>
                  <w:marTop w:val="0"/>
                  <w:marBottom w:val="0"/>
                  <w:divBdr>
                    <w:top w:val="none" w:sz="0" w:space="0" w:color="auto"/>
                    <w:left w:val="none" w:sz="0" w:space="0" w:color="auto"/>
                    <w:bottom w:val="none" w:sz="0" w:space="0" w:color="auto"/>
                    <w:right w:val="none" w:sz="0" w:space="0" w:color="auto"/>
                  </w:divBdr>
                  <w:divsChild>
                    <w:div w:id="1021976431">
                      <w:marLeft w:val="0"/>
                      <w:marRight w:val="0"/>
                      <w:marTop w:val="0"/>
                      <w:marBottom w:val="0"/>
                      <w:divBdr>
                        <w:top w:val="none" w:sz="0" w:space="0" w:color="auto"/>
                        <w:left w:val="none" w:sz="0" w:space="0" w:color="auto"/>
                        <w:bottom w:val="none" w:sz="0" w:space="0" w:color="auto"/>
                        <w:right w:val="none" w:sz="0" w:space="0" w:color="auto"/>
                      </w:divBdr>
                    </w:div>
                  </w:divsChild>
                </w:div>
                <w:div w:id="158817353">
                  <w:marLeft w:val="0"/>
                  <w:marRight w:val="0"/>
                  <w:marTop w:val="0"/>
                  <w:marBottom w:val="0"/>
                  <w:divBdr>
                    <w:top w:val="none" w:sz="0" w:space="0" w:color="auto"/>
                    <w:left w:val="none" w:sz="0" w:space="0" w:color="auto"/>
                    <w:bottom w:val="none" w:sz="0" w:space="0" w:color="auto"/>
                    <w:right w:val="none" w:sz="0" w:space="0" w:color="auto"/>
                  </w:divBdr>
                  <w:divsChild>
                    <w:div w:id="1761756425">
                      <w:marLeft w:val="0"/>
                      <w:marRight w:val="0"/>
                      <w:marTop w:val="0"/>
                      <w:marBottom w:val="0"/>
                      <w:divBdr>
                        <w:top w:val="none" w:sz="0" w:space="0" w:color="auto"/>
                        <w:left w:val="none" w:sz="0" w:space="0" w:color="auto"/>
                        <w:bottom w:val="none" w:sz="0" w:space="0" w:color="auto"/>
                        <w:right w:val="none" w:sz="0" w:space="0" w:color="auto"/>
                      </w:divBdr>
                    </w:div>
                  </w:divsChild>
                </w:div>
                <w:div w:id="159782167">
                  <w:marLeft w:val="0"/>
                  <w:marRight w:val="0"/>
                  <w:marTop w:val="0"/>
                  <w:marBottom w:val="0"/>
                  <w:divBdr>
                    <w:top w:val="none" w:sz="0" w:space="0" w:color="auto"/>
                    <w:left w:val="none" w:sz="0" w:space="0" w:color="auto"/>
                    <w:bottom w:val="none" w:sz="0" w:space="0" w:color="auto"/>
                    <w:right w:val="none" w:sz="0" w:space="0" w:color="auto"/>
                  </w:divBdr>
                  <w:divsChild>
                    <w:div w:id="102507299">
                      <w:marLeft w:val="0"/>
                      <w:marRight w:val="0"/>
                      <w:marTop w:val="0"/>
                      <w:marBottom w:val="0"/>
                      <w:divBdr>
                        <w:top w:val="none" w:sz="0" w:space="0" w:color="auto"/>
                        <w:left w:val="none" w:sz="0" w:space="0" w:color="auto"/>
                        <w:bottom w:val="none" w:sz="0" w:space="0" w:color="auto"/>
                        <w:right w:val="none" w:sz="0" w:space="0" w:color="auto"/>
                      </w:divBdr>
                    </w:div>
                  </w:divsChild>
                </w:div>
                <w:div w:id="192815657">
                  <w:marLeft w:val="0"/>
                  <w:marRight w:val="0"/>
                  <w:marTop w:val="0"/>
                  <w:marBottom w:val="0"/>
                  <w:divBdr>
                    <w:top w:val="none" w:sz="0" w:space="0" w:color="auto"/>
                    <w:left w:val="none" w:sz="0" w:space="0" w:color="auto"/>
                    <w:bottom w:val="none" w:sz="0" w:space="0" w:color="auto"/>
                    <w:right w:val="none" w:sz="0" w:space="0" w:color="auto"/>
                  </w:divBdr>
                  <w:divsChild>
                    <w:div w:id="1013192873">
                      <w:marLeft w:val="0"/>
                      <w:marRight w:val="0"/>
                      <w:marTop w:val="0"/>
                      <w:marBottom w:val="0"/>
                      <w:divBdr>
                        <w:top w:val="none" w:sz="0" w:space="0" w:color="auto"/>
                        <w:left w:val="none" w:sz="0" w:space="0" w:color="auto"/>
                        <w:bottom w:val="none" w:sz="0" w:space="0" w:color="auto"/>
                        <w:right w:val="none" w:sz="0" w:space="0" w:color="auto"/>
                      </w:divBdr>
                    </w:div>
                  </w:divsChild>
                </w:div>
                <w:div w:id="292639036">
                  <w:marLeft w:val="0"/>
                  <w:marRight w:val="0"/>
                  <w:marTop w:val="0"/>
                  <w:marBottom w:val="0"/>
                  <w:divBdr>
                    <w:top w:val="none" w:sz="0" w:space="0" w:color="auto"/>
                    <w:left w:val="none" w:sz="0" w:space="0" w:color="auto"/>
                    <w:bottom w:val="none" w:sz="0" w:space="0" w:color="auto"/>
                    <w:right w:val="none" w:sz="0" w:space="0" w:color="auto"/>
                  </w:divBdr>
                  <w:divsChild>
                    <w:div w:id="548107142">
                      <w:marLeft w:val="0"/>
                      <w:marRight w:val="0"/>
                      <w:marTop w:val="0"/>
                      <w:marBottom w:val="0"/>
                      <w:divBdr>
                        <w:top w:val="none" w:sz="0" w:space="0" w:color="auto"/>
                        <w:left w:val="none" w:sz="0" w:space="0" w:color="auto"/>
                        <w:bottom w:val="none" w:sz="0" w:space="0" w:color="auto"/>
                        <w:right w:val="none" w:sz="0" w:space="0" w:color="auto"/>
                      </w:divBdr>
                    </w:div>
                  </w:divsChild>
                </w:div>
                <w:div w:id="313141524">
                  <w:marLeft w:val="0"/>
                  <w:marRight w:val="0"/>
                  <w:marTop w:val="0"/>
                  <w:marBottom w:val="0"/>
                  <w:divBdr>
                    <w:top w:val="none" w:sz="0" w:space="0" w:color="auto"/>
                    <w:left w:val="none" w:sz="0" w:space="0" w:color="auto"/>
                    <w:bottom w:val="none" w:sz="0" w:space="0" w:color="auto"/>
                    <w:right w:val="none" w:sz="0" w:space="0" w:color="auto"/>
                  </w:divBdr>
                  <w:divsChild>
                    <w:div w:id="1141464831">
                      <w:marLeft w:val="0"/>
                      <w:marRight w:val="0"/>
                      <w:marTop w:val="0"/>
                      <w:marBottom w:val="0"/>
                      <w:divBdr>
                        <w:top w:val="none" w:sz="0" w:space="0" w:color="auto"/>
                        <w:left w:val="none" w:sz="0" w:space="0" w:color="auto"/>
                        <w:bottom w:val="none" w:sz="0" w:space="0" w:color="auto"/>
                        <w:right w:val="none" w:sz="0" w:space="0" w:color="auto"/>
                      </w:divBdr>
                    </w:div>
                  </w:divsChild>
                </w:div>
                <w:div w:id="366413867">
                  <w:marLeft w:val="0"/>
                  <w:marRight w:val="0"/>
                  <w:marTop w:val="0"/>
                  <w:marBottom w:val="0"/>
                  <w:divBdr>
                    <w:top w:val="none" w:sz="0" w:space="0" w:color="auto"/>
                    <w:left w:val="none" w:sz="0" w:space="0" w:color="auto"/>
                    <w:bottom w:val="none" w:sz="0" w:space="0" w:color="auto"/>
                    <w:right w:val="none" w:sz="0" w:space="0" w:color="auto"/>
                  </w:divBdr>
                  <w:divsChild>
                    <w:div w:id="1677227267">
                      <w:marLeft w:val="0"/>
                      <w:marRight w:val="0"/>
                      <w:marTop w:val="0"/>
                      <w:marBottom w:val="0"/>
                      <w:divBdr>
                        <w:top w:val="none" w:sz="0" w:space="0" w:color="auto"/>
                        <w:left w:val="none" w:sz="0" w:space="0" w:color="auto"/>
                        <w:bottom w:val="none" w:sz="0" w:space="0" w:color="auto"/>
                        <w:right w:val="none" w:sz="0" w:space="0" w:color="auto"/>
                      </w:divBdr>
                    </w:div>
                  </w:divsChild>
                </w:div>
                <w:div w:id="442069049">
                  <w:marLeft w:val="0"/>
                  <w:marRight w:val="0"/>
                  <w:marTop w:val="0"/>
                  <w:marBottom w:val="0"/>
                  <w:divBdr>
                    <w:top w:val="none" w:sz="0" w:space="0" w:color="auto"/>
                    <w:left w:val="none" w:sz="0" w:space="0" w:color="auto"/>
                    <w:bottom w:val="none" w:sz="0" w:space="0" w:color="auto"/>
                    <w:right w:val="none" w:sz="0" w:space="0" w:color="auto"/>
                  </w:divBdr>
                  <w:divsChild>
                    <w:div w:id="1781683794">
                      <w:marLeft w:val="0"/>
                      <w:marRight w:val="0"/>
                      <w:marTop w:val="0"/>
                      <w:marBottom w:val="0"/>
                      <w:divBdr>
                        <w:top w:val="none" w:sz="0" w:space="0" w:color="auto"/>
                        <w:left w:val="none" w:sz="0" w:space="0" w:color="auto"/>
                        <w:bottom w:val="none" w:sz="0" w:space="0" w:color="auto"/>
                        <w:right w:val="none" w:sz="0" w:space="0" w:color="auto"/>
                      </w:divBdr>
                    </w:div>
                  </w:divsChild>
                </w:div>
                <w:div w:id="540753846">
                  <w:marLeft w:val="0"/>
                  <w:marRight w:val="0"/>
                  <w:marTop w:val="0"/>
                  <w:marBottom w:val="0"/>
                  <w:divBdr>
                    <w:top w:val="none" w:sz="0" w:space="0" w:color="auto"/>
                    <w:left w:val="none" w:sz="0" w:space="0" w:color="auto"/>
                    <w:bottom w:val="none" w:sz="0" w:space="0" w:color="auto"/>
                    <w:right w:val="none" w:sz="0" w:space="0" w:color="auto"/>
                  </w:divBdr>
                  <w:divsChild>
                    <w:div w:id="1759982513">
                      <w:marLeft w:val="0"/>
                      <w:marRight w:val="0"/>
                      <w:marTop w:val="0"/>
                      <w:marBottom w:val="0"/>
                      <w:divBdr>
                        <w:top w:val="none" w:sz="0" w:space="0" w:color="auto"/>
                        <w:left w:val="none" w:sz="0" w:space="0" w:color="auto"/>
                        <w:bottom w:val="none" w:sz="0" w:space="0" w:color="auto"/>
                        <w:right w:val="none" w:sz="0" w:space="0" w:color="auto"/>
                      </w:divBdr>
                    </w:div>
                  </w:divsChild>
                </w:div>
                <w:div w:id="568464448">
                  <w:marLeft w:val="0"/>
                  <w:marRight w:val="0"/>
                  <w:marTop w:val="0"/>
                  <w:marBottom w:val="0"/>
                  <w:divBdr>
                    <w:top w:val="none" w:sz="0" w:space="0" w:color="auto"/>
                    <w:left w:val="none" w:sz="0" w:space="0" w:color="auto"/>
                    <w:bottom w:val="none" w:sz="0" w:space="0" w:color="auto"/>
                    <w:right w:val="none" w:sz="0" w:space="0" w:color="auto"/>
                  </w:divBdr>
                  <w:divsChild>
                    <w:div w:id="250626867">
                      <w:marLeft w:val="0"/>
                      <w:marRight w:val="0"/>
                      <w:marTop w:val="0"/>
                      <w:marBottom w:val="0"/>
                      <w:divBdr>
                        <w:top w:val="none" w:sz="0" w:space="0" w:color="auto"/>
                        <w:left w:val="none" w:sz="0" w:space="0" w:color="auto"/>
                        <w:bottom w:val="none" w:sz="0" w:space="0" w:color="auto"/>
                        <w:right w:val="none" w:sz="0" w:space="0" w:color="auto"/>
                      </w:divBdr>
                    </w:div>
                  </w:divsChild>
                </w:div>
                <w:div w:id="571964876">
                  <w:marLeft w:val="0"/>
                  <w:marRight w:val="0"/>
                  <w:marTop w:val="0"/>
                  <w:marBottom w:val="0"/>
                  <w:divBdr>
                    <w:top w:val="none" w:sz="0" w:space="0" w:color="auto"/>
                    <w:left w:val="none" w:sz="0" w:space="0" w:color="auto"/>
                    <w:bottom w:val="none" w:sz="0" w:space="0" w:color="auto"/>
                    <w:right w:val="none" w:sz="0" w:space="0" w:color="auto"/>
                  </w:divBdr>
                  <w:divsChild>
                    <w:div w:id="1684743775">
                      <w:marLeft w:val="0"/>
                      <w:marRight w:val="0"/>
                      <w:marTop w:val="0"/>
                      <w:marBottom w:val="0"/>
                      <w:divBdr>
                        <w:top w:val="none" w:sz="0" w:space="0" w:color="auto"/>
                        <w:left w:val="none" w:sz="0" w:space="0" w:color="auto"/>
                        <w:bottom w:val="none" w:sz="0" w:space="0" w:color="auto"/>
                        <w:right w:val="none" w:sz="0" w:space="0" w:color="auto"/>
                      </w:divBdr>
                    </w:div>
                  </w:divsChild>
                </w:div>
                <w:div w:id="618299221">
                  <w:marLeft w:val="0"/>
                  <w:marRight w:val="0"/>
                  <w:marTop w:val="0"/>
                  <w:marBottom w:val="0"/>
                  <w:divBdr>
                    <w:top w:val="none" w:sz="0" w:space="0" w:color="auto"/>
                    <w:left w:val="none" w:sz="0" w:space="0" w:color="auto"/>
                    <w:bottom w:val="none" w:sz="0" w:space="0" w:color="auto"/>
                    <w:right w:val="none" w:sz="0" w:space="0" w:color="auto"/>
                  </w:divBdr>
                  <w:divsChild>
                    <w:div w:id="1689066392">
                      <w:marLeft w:val="0"/>
                      <w:marRight w:val="0"/>
                      <w:marTop w:val="0"/>
                      <w:marBottom w:val="0"/>
                      <w:divBdr>
                        <w:top w:val="none" w:sz="0" w:space="0" w:color="auto"/>
                        <w:left w:val="none" w:sz="0" w:space="0" w:color="auto"/>
                        <w:bottom w:val="none" w:sz="0" w:space="0" w:color="auto"/>
                        <w:right w:val="none" w:sz="0" w:space="0" w:color="auto"/>
                      </w:divBdr>
                    </w:div>
                  </w:divsChild>
                </w:div>
                <w:div w:id="641078261">
                  <w:marLeft w:val="0"/>
                  <w:marRight w:val="0"/>
                  <w:marTop w:val="0"/>
                  <w:marBottom w:val="0"/>
                  <w:divBdr>
                    <w:top w:val="none" w:sz="0" w:space="0" w:color="auto"/>
                    <w:left w:val="none" w:sz="0" w:space="0" w:color="auto"/>
                    <w:bottom w:val="none" w:sz="0" w:space="0" w:color="auto"/>
                    <w:right w:val="none" w:sz="0" w:space="0" w:color="auto"/>
                  </w:divBdr>
                  <w:divsChild>
                    <w:div w:id="1415276662">
                      <w:marLeft w:val="0"/>
                      <w:marRight w:val="0"/>
                      <w:marTop w:val="0"/>
                      <w:marBottom w:val="0"/>
                      <w:divBdr>
                        <w:top w:val="none" w:sz="0" w:space="0" w:color="auto"/>
                        <w:left w:val="none" w:sz="0" w:space="0" w:color="auto"/>
                        <w:bottom w:val="none" w:sz="0" w:space="0" w:color="auto"/>
                        <w:right w:val="none" w:sz="0" w:space="0" w:color="auto"/>
                      </w:divBdr>
                    </w:div>
                  </w:divsChild>
                </w:div>
                <w:div w:id="665405484">
                  <w:marLeft w:val="0"/>
                  <w:marRight w:val="0"/>
                  <w:marTop w:val="0"/>
                  <w:marBottom w:val="0"/>
                  <w:divBdr>
                    <w:top w:val="none" w:sz="0" w:space="0" w:color="auto"/>
                    <w:left w:val="none" w:sz="0" w:space="0" w:color="auto"/>
                    <w:bottom w:val="none" w:sz="0" w:space="0" w:color="auto"/>
                    <w:right w:val="none" w:sz="0" w:space="0" w:color="auto"/>
                  </w:divBdr>
                  <w:divsChild>
                    <w:div w:id="393966357">
                      <w:marLeft w:val="0"/>
                      <w:marRight w:val="0"/>
                      <w:marTop w:val="0"/>
                      <w:marBottom w:val="0"/>
                      <w:divBdr>
                        <w:top w:val="none" w:sz="0" w:space="0" w:color="auto"/>
                        <w:left w:val="none" w:sz="0" w:space="0" w:color="auto"/>
                        <w:bottom w:val="none" w:sz="0" w:space="0" w:color="auto"/>
                        <w:right w:val="none" w:sz="0" w:space="0" w:color="auto"/>
                      </w:divBdr>
                    </w:div>
                  </w:divsChild>
                </w:div>
                <w:div w:id="676424260">
                  <w:marLeft w:val="0"/>
                  <w:marRight w:val="0"/>
                  <w:marTop w:val="0"/>
                  <w:marBottom w:val="0"/>
                  <w:divBdr>
                    <w:top w:val="none" w:sz="0" w:space="0" w:color="auto"/>
                    <w:left w:val="none" w:sz="0" w:space="0" w:color="auto"/>
                    <w:bottom w:val="none" w:sz="0" w:space="0" w:color="auto"/>
                    <w:right w:val="none" w:sz="0" w:space="0" w:color="auto"/>
                  </w:divBdr>
                  <w:divsChild>
                    <w:div w:id="1456487182">
                      <w:marLeft w:val="0"/>
                      <w:marRight w:val="0"/>
                      <w:marTop w:val="0"/>
                      <w:marBottom w:val="0"/>
                      <w:divBdr>
                        <w:top w:val="none" w:sz="0" w:space="0" w:color="auto"/>
                        <w:left w:val="none" w:sz="0" w:space="0" w:color="auto"/>
                        <w:bottom w:val="none" w:sz="0" w:space="0" w:color="auto"/>
                        <w:right w:val="none" w:sz="0" w:space="0" w:color="auto"/>
                      </w:divBdr>
                    </w:div>
                  </w:divsChild>
                </w:div>
                <w:div w:id="838156343">
                  <w:marLeft w:val="0"/>
                  <w:marRight w:val="0"/>
                  <w:marTop w:val="0"/>
                  <w:marBottom w:val="0"/>
                  <w:divBdr>
                    <w:top w:val="none" w:sz="0" w:space="0" w:color="auto"/>
                    <w:left w:val="none" w:sz="0" w:space="0" w:color="auto"/>
                    <w:bottom w:val="none" w:sz="0" w:space="0" w:color="auto"/>
                    <w:right w:val="none" w:sz="0" w:space="0" w:color="auto"/>
                  </w:divBdr>
                  <w:divsChild>
                    <w:div w:id="65733163">
                      <w:marLeft w:val="0"/>
                      <w:marRight w:val="0"/>
                      <w:marTop w:val="0"/>
                      <w:marBottom w:val="0"/>
                      <w:divBdr>
                        <w:top w:val="none" w:sz="0" w:space="0" w:color="auto"/>
                        <w:left w:val="none" w:sz="0" w:space="0" w:color="auto"/>
                        <w:bottom w:val="none" w:sz="0" w:space="0" w:color="auto"/>
                        <w:right w:val="none" w:sz="0" w:space="0" w:color="auto"/>
                      </w:divBdr>
                    </w:div>
                  </w:divsChild>
                </w:div>
                <w:div w:id="867330001">
                  <w:marLeft w:val="0"/>
                  <w:marRight w:val="0"/>
                  <w:marTop w:val="0"/>
                  <w:marBottom w:val="0"/>
                  <w:divBdr>
                    <w:top w:val="none" w:sz="0" w:space="0" w:color="auto"/>
                    <w:left w:val="none" w:sz="0" w:space="0" w:color="auto"/>
                    <w:bottom w:val="none" w:sz="0" w:space="0" w:color="auto"/>
                    <w:right w:val="none" w:sz="0" w:space="0" w:color="auto"/>
                  </w:divBdr>
                  <w:divsChild>
                    <w:div w:id="483401047">
                      <w:marLeft w:val="0"/>
                      <w:marRight w:val="0"/>
                      <w:marTop w:val="0"/>
                      <w:marBottom w:val="0"/>
                      <w:divBdr>
                        <w:top w:val="none" w:sz="0" w:space="0" w:color="auto"/>
                        <w:left w:val="none" w:sz="0" w:space="0" w:color="auto"/>
                        <w:bottom w:val="none" w:sz="0" w:space="0" w:color="auto"/>
                        <w:right w:val="none" w:sz="0" w:space="0" w:color="auto"/>
                      </w:divBdr>
                    </w:div>
                  </w:divsChild>
                </w:div>
                <w:div w:id="895432444">
                  <w:marLeft w:val="0"/>
                  <w:marRight w:val="0"/>
                  <w:marTop w:val="0"/>
                  <w:marBottom w:val="0"/>
                  <w:divBdr>
                    <w:top w:val="none" w:sz="0" w:space="0" w:color="auto"/>
                    <w:left w:val="none" w:sz="0" w:space="0" w:color="auto"/>
                    <w:bottom w:val="none" w:sz="0" w:space="0" w:color="auto"/>
                    <w:right w:val="none" w:sz="0" w:space="0" w:color="auto"/>
                  </w:divBdr>
                  <w:divsChild>
                    <w:div w:id="1568568136">
                      <w:marLeft w:val="0"/>
                      <w:marRight w:val="0"/>
                      <w:marTop w:val="0"/>
                      <w:marBottom w:val="0"/>
                      <w:divBdr>
                        <w:top w:val="none" w:sz="0" w:space="0" w:color="auto"/>
                        <w:left w:val="none" w:sz="0" w:space="0" w:color="auto"/>
                        <w:bottom w:val="none" w:sz="0" w:space="0" w:color="auto"/>
                        <w:right w:val="none" w:sz="0" w:space="0" w:color="auto"/>
                      </w:divBdr>
                    </w:div>
                  </w:divsChild>
                </w:div>
                <w:div w:id="905995738">
                  <w:marLeft w:val="0"/>
                  <w:marRight w:val="0"/>
                  <w:marTop w:val="0"/>
                  <w:marBottom w:val="0"/>
                  <w:divBdr>
                    <w:top w:val="none" w:sz="0" w:space="0" w:color="auto"/>
                    <w:left w:val="none" w:sz="0" w:space="0" w:color="auto"/>
                    <w:bottom w:val="none" w:sz="0" w:space="0" w:color="auto"/>
                    <w:right w:val="none" w:sz="0" w:space="0" w:color="auto"/>
                  </w:divBdr>
                  <w:divsChild>
                    <w:div w:id="197669536">
                      <w:marLeft w:val="0"/>
                      <w:marRight w:val="0"/>
                      <w:marTop w:val="0"/>
                      <w:marBottom w:val="0"/>
                      <w:divBdr>
                        <w:top w:val="none" w:sz="0" w:space="0" w:color="auto"/>
                        <w:left w:val="none" w:sz="0" w:space="0" w:color="auto"/>
                        <w:bottom w:val="none" w:sz="0" w:space="0" w:color="auto"/>
                        <w:right w:val="none" w:sz="0" w:space="0" w:color="auto"/>
                      </w:divBdr>
                    </w:div>
                  </w:divsChild>
                </w:div>
                <w:div w:id="945381198">
                  <w:marLeft w:val="0"/>
                  <w:marRight w:val="0"/>
                  <w:marTop w:val="0"/>
                  <w:marBottom w:val="0"/>
                  <w:divBdr>
                    <w:top w:val="none" w:sz="0" w:space="0" w:color="auto"/>
                    <w:left w:val="none" w:sz="0" w:space="0" w:color="auto"/>
                    <w:bottom w:val="none" w:sz="0" w:space="0" w:color="auto"/>
                    <w:right w:val="none" w:sz="0" w:space="0" w:color="auto"/>
                  </w:divBdr>
                  <w:divsChild>
                    <w:div w:id="1951622312">
                      <w:marLeft w:val="0"/>
                      <w:marRight w:val="0"/>
                      <w:marTop w:val="0"/>
                      <w:marBottom w:val="0"/>
                      <w:divBdr>
                        <w:top w:val="none" w:sz="0" w:space="0" w:color="auto"/>
                        <w:left w:val="none" w:sz="0" w:space="0" w:color="auto"/>
                        <w:bottom w:val="none" w:sz="0" w:space="0" w:color="auto"/>
                        <w:right w:val="none" w:sz="0" w:space="0" w:color="auto"/>
                      </w:divBdr>
                    </w:div>
                  </w:divsChild>
                </w:div>
                <w:div w:id="949896480">
                  <w:marLeft w:val="0"/>
                  <w:marRight w:val="0"/>
                  <w:marTop w:val="0"/>
                  <w:marBottom w:val="0"/>
                  <w:divBdr>
                    <w:top w:val="none" w:sz="0" w:space="0" w:color="auto"/>
                    <w:left w:val="none" w:sz="0" w:space="0" w:color="auto"/>
                    <w:bottom w:val="none" w:sz="0" w:space="0" w:color="auto"/>
                    <w:right w:val="none" w:sz="0" w:space="0" w:color="auto"/>
                  </w:divBdr>
                  <w:divsChild>
                    <w:div w:id="923106758">
                      <w:marLeft w:val="0"/>
                      <w:marRight w:val="0"/>
                      <w:marTop w:val="0"/>
                      <w:marBottom w:val="0"/>
                      <w:divBdr>
                        <w:top w:val="none" w:sz="0" w:space="0" w:color="auto"/>
                        <w:left w:val="none" w:sz="0" w:space="0" w:color="auto"/>
                        <w:bottom w:val="none" w:sz="0" w:space="0" w:color="auto"/>
                        <w:right w:val="none" w:sz="0" w:space="0" w:color="auto"/>
                      </w:divBdr>
                    </w:div>
                  </w:divsChild>
                </w:div>
                <w:div w:id="1032343096">
                  <w:marLeft w:val="0"/>
                  <w:marRight w:val="0"/>
                  <w:marTop w:val="0"/>
                  <w:marBottom w:val="0"/>
                  <w:divBdr>
                    <w:top w:val="none" w:sz="0" w:space="0" w:color="auto"/>
                    <w:left w:val="none" w:sz="0" w:space="0" w:color="auto"/>
                    <w:bottom w:val="none" w:sz="0" w:space="0" w:color="auto"/>
                    <w:right w:val="none" w:sz="0" w:space="0" w:color="auto"/>
                  </w:divBdr>
                  <w:divsChild>
                    <w:div w:id="2055542403">
                      <w:marLeft w:val="0"/>
                      <w:marRight w:val="0"/>
                      <w:marTop w:val="0"/>
                      <w:marBottom w:val="0"/>
                      <w:divBdr>
                        <w:top w:val="none" w:sz="0" w:space="0" w:color="auto"/>
                        <w:left w:val="none" w:sz="0" w:space="0" w:color="auto"/>
                        <w:bottom w:val="none" w:sz="0" w:space="0" w:color="auto"/>
                        <w:right w:val="none" w:sz="0" w:space="0" w:color="auto"/>
                      </w:divBdr>
                    </w:div>
                  </w:divsChild>
                </w:div>
                <w:div w:id="1131362417">
                  <w:marLeft w:val="0"/>
                  <w:marRight w:val="0"/>
                  <w:marTop w:val="0"/>
                  <w:marBottom w:val="0"/>
                  <w:divBdr>
                    <w:top w:val="none" w:sz="0" w:space="0" w:color="auto"/>
                    <w:left w:val="none" w:sz="0" w:space="0" w:color="auto"/>
                    <w:bottom w:val="none" w:sz="0" w:space="0" w:color="auto"/>
                    <w:right w:val="none" w:sz="0" w:space="0" w:color="auto"/>
                  </w:divBdr>
                  <w:divsChild>
                    <w:div w:id="2078168595">
                      <w:marLeft w:val="0"/>
                      <w:marRight w:val="0"/>
                      <w:marTop w:val="0"/>
                      <w:marBottom w:val="0"/>
                      <w:divBdr>
                        <w:top w:val="none" w:sz="0" w:space="0" w:color="auto"/>
                        <w:left w:val="none" w:sz="0" w:space="0" w:color="auto"/>
                        <w:bottom w:val="none" w:sz="0" w:space="0" w:color="auto"/>
                        <w:right w:val="none" w:sz="0" w:space="0" w:color="auto"/>
                      </w:divBdr>
                    </w:div>
                  </w:divsChild>
                </w:div>
                <w:div w:id="1296982814">
                  <w:marLeft w:val="0"/>
                  <w:marRight w:val="0"/>
                  <w:marTop w:val="0"/>
                  <w:marBottom w:val="0"/>
                  <w:divBdr>
                    <w:top w:val="none" w:sz="0" w:space="0" w:color="auto"/>
                    <w:left w:val="none" w:sz="0" w:space="0" w:color="auto"/>
                    <w:bottom w:val="none" w:sz="0" w:space="0" w:color="auto"/>
                    <w:right w:val="none" w:sz="0" w:space="0" w:color="auto"/>
                  </w:divBdr>
                  <w:divsChild>
                    <w:div w:id="1985111646">
                      <w:marLeft w:val="0"/>
                      <w:marRight w:val="0"/>
                      <w:marTop w:val="0"/>
                      <w:marBottom w:val="0"/>
                      <w:divBdr>
                        <w:top w:val="none" w:sz="0" w:space="0" w:color="auto"/>
                        <w:left w:val="none" w:sz="0" w:space="0" w:color="auto"/>
                        <w:bottom w:val="none" w:sz="0" w:space="0" w:color="auto"/>
                        <w:right w:val="none" w:sz="0" w:space="0" w:color="auto"/>
                      </w:divBdr>
                    </w:div>
                  </w:divsChild>
                </w:div>
                <w:div w:id="1314597802">
                  <w:marLeft w:val="0"/>
                  <w:marRight w:val="0"/>
                  <w:marTop w:val="0"/>
                  <w:marBottom w:val="0"/>
                  <w:divBdr>
                    <w:top w:val="none" w:sz="0" w:space="0" w:color="auto"/>
                    <w:left w:val="none" w:sz="0" w:space="0" w:color="auto"/>
                    <w:bottom w:val="none" w:sz="0" w:space="0" w:color="auto"/>
                    <w:right w:val="none" w:sz="0" w:space="0" w:color="auto"/>
                  </w:divBdr>
                  <w:divsChild>
                    <w:div w:id="215242276">
                      <w:marLeft w:val="0"/>
                      <w:marRight w:val="0"/>
                      <w:marTop w:val="0"/>
                      <w:marBottom w:val="0"/>
                      <w:divBdr>
                        <w:top w:val="none" w:sz="0" w:space="0" w:color="auto"/>
                        <w:left w:val="none" w:sz="0" w:space="0" w:color="auto"/>
                        <w:bottom w:val="none" w:sz="0" w:space="0" w:color="auto"/>
                        <w:right w:val="none" w:sz="0" w:space="0" w:color="auto"/>
                      </w:divBdr>
                    </w:div>
                  </w:divsChild>
                </w:div>
                <w:div w:id="1353917174">
                  <w:marLeft w:val="0"/>
                  <w:marRight w:val="0"/>
                  <w:marTop w:val="0"/>
                  <w:marBottom w:val="0"/>
                  <w:divBdr>
                    <w:top w:val="none" w:sz="0" w:space="0" w:color="auto"/>
                    <w:left w:val="none" w:sz="0" w:space="0" w:color="auto"/>
                    <w:bottom w:val="none" w:sz="0" w:space="0" w:color="auto"/>
                    <w:right w:val="none" w:sz="0" w:space="0" w:color="auto"/>
                  </w:divBdr>
                  <w:divsChild>
                    <w:div w:id="864252941">
                      <w:marLeft w:val="0"/>
                      <w:marRight w:val="0"/>
                      <w:marTop w:val="0"/>
                      <w:marBottom w:val="0"/>
                      <w:divBdr>
                        <w:top w:val="none" w:sz="0" w:space="0" w:color="auto"/>
                        <w:left w:val="none" w:sz="0" w:space="0" w:color="auto"/>
                        <w:bottom w:val="none" w:sz="0" w:space="0" w:color="auto"/>
                        <w:right w:val="none" w:sz="0" w:space="0" w:color="auto"/>
                      </w:divBdr>
                    </w:div>
                  </w:divsChild>
                </w:div>
                <w:div w:id="1429886766">
                  <w:marLeft w:val="0"/>
                  <w:marRight w:val="0"/>
                  <w:marTop w:val="0"/>
                  <w:marBottom w:val="0"/>
                  <w:divBdr>
                    <w:top w:val="none" w:sz="0" w:space="0" w:color="auto"/>
                    <w:left w:val="none" w:sz="0" w:space="0" w:color="auto"/>
                    <w:bottom w:val="none" w:sz="0" w:space="0" w:color="auto"/>
                    <w:right w:val="none" w:sz="0" w:space="0" w:color="auto"/>
                  </w:divBdr>
                  <w:divsChild>
                    <w:div w:id="825129761">
                      <w:marLeft w:val="0"/>
                      <w:marRight w:val="0"/>
                      <w:marTop w:val="0"/>
                      <w:marBottom w:val="0"/>
                      <w:divBdr>
                        <w:top w:val="none" w:sz="0" w:space="0" w:color="auto"/>
                        <w:left w:val="none" w:sz="0" w:space="0" w:color="auto"/>
                        <w:bottom w:val="none" w:sz="0" w:space="0" w:color="auto"/>
                        <w:right w:val="none" w:sz="0" w:space="0" w:color="auto"/>
                      </w:divBdr>
                    </w:div>
                  </w:divsChild>
                </w:div>
                <w:div w:id="1459910036">
                  <w:marLeft w:val="0"/>
                  <w:marRight w:val="0"/>
                  <w:marTop w:val="0"/>
                  <w:marBottom w:val="0"/>
                  <w:divBdr>
                    <w:top w:val="none" w:sz="0" w:space="0" w:color="auto"/>
                    <w:left w:val="none" w:sz="0" w:space="0" w:color="auto"/>
                    <w:bottom w:val="none" w:sz="0" w:space="0" w:color="auto"/>
                    <w:right w:val="none" w:sz="0" w:space="0" w:color="auto"/>
                  </w:divBdr>
                  <w:divsChild>
                    <w:div w:id="395783403">
                      <w:marLeft w:val="0"/>
                      <w:marRight w:val="0"/>
                      <w:marTop w:val="0"/>
                      <w:marBottom w:val="0"/>
                      <w:divBdr>
                        <w:top w:val="none" w:sz="0" w:space="0" w:color="auto"/>
                        <w:left w:val="none" w:sz="0" w:space="0" w:color="auto"/>
                        <w:bottom w:val="none" w:sz="0" w:space="0" w:color="auto"/>
                        <w:right w:val="none" w:sz="0" w:space="0" w:color="auto"/>
                      </w:divBdr>
                    </w:div>
                  </w:divsChild>
                </w:div>
                <w:div w:id="1480346686">
                  <w:marLeft w:val="0"/>
                  <w:marRight w:val="0"/>
                  <w:marTop w:val="0"/>
                  <w:marBottom w:val="0"/>
                  <w:divBdr>
                    <w:top w:val="none" w:sz="0" w:space="0" w:color="auto"/>
                    <w:left w:val="none" w:sz="0" w:space="0" w:color="auto"/>
                    <w:bottom w:val="none" w:sz="0" w:space="0" w:color="auto"/>
                    <w:right w:val="none" w:sz="0" w:space="0" w:color="auto"/>
                  </w:divBdr>
                  <w:divsChild>
                    <w:div w:id="1204056548">
                      <w:marLeft w:val="0"/>
                      <w:marRight w:val="0"/>
                      <w:marTop w:val="0"/>
                      <w:marBottom w:val="0"/>
                      <w:divBdr>
                        <w:top w:val="none" w:sz="0" w:space="0" w:color="auto"/>
                        <w:left w:val="none" w:sz="0" w:space="0" w:color="auto"/>
                        <w:bottom w:val="none" w:sz="0" w:space="0" w:color="auto"/>
                        <w:right w:val="none" w:sz="0" w:space="0" w:color="auto"/>
                      </w:divBdr>
                    </w:div>
                  </w:divsChild>
                </w:div>
                <w:div w:id="1539508881">
                  <w:marLeft w:val="0"/>
                  <w:marRight w:val="0"/>
                  <w:marTop w:val="0"/>
                  <w:marBottom w:val="0"/>
                  <w:divBdr>
                    <w:top w:val="none" w:sz="0" w:space="0" w:color="auto"/>
                    <w:left w:val="none" w:sz="0" w:space="0" w:color="auto"/>
                    <w:bottom w:val="none" w:sz="0" w:space="0" w:color="auto"/>
                    <w:right w:val="none" w:sz="0" w:space="0" w:color="auto"/>
                  </w:divBdr>
                  <w:divsChild>
                    <w:div w:id="1872959455">
                      <w:marLeft w:val="0"/>
                      <w:marRight w:val="0"/>
                      <w:marTop w:val="0"/>
                      <w:marBottom w:val="0"/>
                      <w:divBdr>
                        <w:top w:val="none" w:sz="0" w:space="0" w:color="auto"/>
                        <w:left w:val="none" w:sz="0" w:space="0" w:color="auto"/>
                        <w:bottom w:val="none" w:sz="0" w:space="0" w:color="auto"/>
                        <w:right w:val="none" w:sz="0" w:space="0" w:color="auto"/>
                      </w:divBdr>
                    </w:div>
                  </w:divsChild>
                </w:div>
                <w:div w:id="1552502355">
                  <w:marLeft w:val="0"/>
                  <w:marRight w:val="0"/>
                  <w:marTop w:val="0"/>
                  <w:marBottom w:val="0"/>
                  <w:divBdr>
                    <w:top w:val="none" w:sz="0" w:space="0" w:color="auto"/>
                    <w:left w:val="none" w:sz="0" w:space="0" w:color="auto"/>
                    <w:bottom w:val="none" w:sz="0" w:space="0" w:color="auto"/>
                    <w:right w:val="none" w:sz="0" w:space="0" w:color="auto"/>
                  </w:divBdr>
                  <w:divsChild>
                    <w:div w:id="1499807464">
                      <w:marLeft w:val="0"/>
                      <w:marRight w:val="0"/>
                      <w:marTop w:val="0"/>
                      <w:marBottom w:val="0"/>
                      <w:divBdr>
                        <w:top w:val="none" w:sz="0" w:space="0" w:color="auto"/>
                        <w:left w:val="none" w:sz="0" w:space="0" w:color="auto"/>
                        <w:bottom w:val="none" w:sz="0" w:space="0" w:color="auto"/>
                        <w:right w:val="none" w:sz="0" w:space="0" w:color="auto"/>
                      </w:divBdr>
                    </w:div>
                  </w:divsChild>
                </w:div>
                <w:div w:id="1566866926">
                  <w:marLeft w:val="0"/>
                  <w:marRight w:val="0"/>
                  <w:marTop w:val="0"/>
                  <w:marBottom w:val="0"/>
                  <w:divBdr>
                    <w:top w:val="none" w:sz="0" w:space="0" w:color="auto"/>
                    <w:left w:val="none" w:sz="0" w:space="0" w:color="auto"/>
                    <w:bottom w:val="none" w:sz="0" w:space="0" w:color="auto"/>
                    <w:right w:val="none" w:sz="0" w:space="0" w:color="auto"/>
                  </w:divBdr>
                  <w:divsChild>
                    <w:div w:id="936837796">
                      <w:marLeft w:val="0"/>
                      <w:marRight w:val="0"/>
                      <w:marTop w:val="0"/>
                      <w:marBottom w:val="0"/>
                      <w:divBdr>
                        <w:top w:val="none" w:sz="0" w:space="0" w:color="auto"/>
                        <w:left w:val="none" w:sz="0" w:space="0" w:color="auto"/>
                        <w:bottom w:val="none" w:sz="0" w:space="0" w:color="auto"/>
                        <w:right w:val="none" w:sz="0" w:space="0" w:color="auto"/>
                      </w:divBdr>
                    </w:div>
                  </w:divsChild>
                </w:div>
                <w:div w:id="1612668677">
                  <w:marLeft w:val="0"/>
                  <w:marRight w:val="0"/>
                  <w:marTop w:val="0"/>
                  <w:marBottom w:val="0"/>
                  <w:divBdr>
                    <w:top w:val="none" w:sz="0" w:space="0" w:color="auto"/>
                    <w:left w:val="none" w:sz="0" w:space="0" w:color="auto"/>
                    <w:bottom w:val="none" w:sz="0" w:space="0" w:color="auto"/>
                    <w:right w:val="none" w:sz="0" w:space="0" w:color="auto"/>
                  </w:divBdr>
                  <w:divsChild>
                    <w:div w:id="227226009">
                      <w:marLeft w:val="0"/>
                      <w:marRight w:val="0"/>
                      <w:marTop w:val="0"/>
                      <w:marBottom w:val="0"/>
                      <w:divBdr>
                        <w:top w:val="none" w:sz="0" w:space="0" w:color="auto"/>
                        <w:left w:val="none" w:sz="0" w:space="0" w:color="auto"/>
                        <w:bottom w:val="none" w:sz="0" w:space="0" w:color="auto"/>
                        <w:right w:val="none" w:sz="0" w:space="0" w:color="auto"/>
                      </w:divBdr>
                    </w:div>
                  </w:divsChild>
                </w:div>
                <w:div w:id="1618172815">
                  <w:marLeft w:val="0"/>
                  <w:marRight w:val="0"/>
                  <w:marTop w:val="0"/>
                  <w:marBottom w:val="0"/>
                  <w:divBdr>
                    <w:top w:val="none" w:sz="0" w:space="0" w:color="auto"/>
                    <w:left w:val="none" w:sz="0" w:space="0" w:color="auto"/>
                    <w:bottom w:val="none" w:sz="0" w:space="0" w:color="auto"/>
                    <w:right w:val="none" w:sz="0" w:space="0" w:color="auto"/>
                  </w:divBdr>
                  <w:divsChild>
                    <w:div w:id="311375064">
                      <w:marLeft w:val="0"/>
                      <w:marRight w:val="0"/>
                      <w:marTop w:val="0"/>
                      <w:marBottom w:val="0"/>
                      <w:divBdr>
                        <w:top w:val="none" w:sz="0" w:space="0" w:color="auto"/>
                        <w:left w:val="none" w:sz="0" w:space="0" w:color="auto"/>
                        <w:bottom w:val="none" w:sz="0" w:space="0" w:color="auto"/>
                        <w:right w:val="none" w:sz="0" w:space="0" w:color="auto"/>
                      </w:divBdr>
                    </w:div>
                  </w:divsChild>
                </w:div>
                <w:div w:id="1656493103">
                  <w:marLeft w:val="0"/>
                  <w:marRight w:val="0"/>
                  <w:marTop w:val="0"/>
                  <w:marBottom w:val="0"/>
                  <w:divBdr>
                    <w:top w:val="none" w:sz="0" w:space="0" w:color="auto"/>
                    <w:left w:val="none" w:sz="0" w:space="0" w:color="auto"/>
                    <w:bottom w:val="none" w:sz="0" w:space="0" w:color="auto"/>
                    <w:right w:val="none" w:sz="0" w:space="0" w:color="auto"/>
                  </w:divBdr>
                  <w:divsChild>
                    <w:div w:id="290063666">
                      <w:marLeft w:val="0"/>
                      <w:marRight w:val="0"/>
                      <w:marTop w:val="0"/>
                      <w:marBottom w:val="0"/>
                      <w:divBdr>
                        <w:top w:val="none" w:sz="0" w:space="0" w:color="auto"/>
                        <w:left w:val="none" w:sz="0" w:space="0" w:color="auto"/>
                        <w:bottom w:val="none" w:sz="0" w:space="0" w:color="auto"/>
                        <w:right w:val="none" w:sz="0" w:space="0" w:color="auto"/>
                      </w:divBdr>
                    </w:div>
                  </w:divsChild>
                </w:div>
                <w:div w:id="1663119642">
                  <w:marLeft w:val="0"/>
                  <w:marRight w:val="0"/>
                  <w:marTop w:val="0"/>
                  <w:marBottom w:val="0"/>
                  <w:divBdr>
                    <w:top w:val="none" w:sz="0" w:space="0" w:color="auto"/>
                    <w:left w:val="none" w:sz="0" w:space="0" w:color="auto"/>
                    <w:bottom w:val="none" w:sz="0" w:space="0" w:color="auto"/>
                    <w:right w:val="none" w:sz="0" w:space="0" w:color="auto"/>
                  </w:divBdr>
                  <w:divsChild>
                    <w:div w:id="1887450915">
                      <w:marLeft w:val="0"/>
                      <w:marRight w:val="0"/>
                      <w:marTop w:val="0"/>
                      <w:marBottom w:val="0"/>
                      <w:divBdr>
                        <w:top w:val="none" w:sz="0" w:space="0" w:color="auto"/>
                        <w:left w:val="none" w:sz="0" w:space="0" w:color="auto"/>
                        <w:bottom w:val="none" w:sz="0" w:space="0" w:color="auto"/>
                        <w:right w:val="none" w:sz="0" w:space="0" w:color="auto"/>
                      </w:divBdr>
                    </w:div>
                  </w:divsChild>
                </w:div>
                <w:div w:id="1689137362">
                  <w:marLeft w:val="0"/>
                  <w:marRight w:val="0"/>
                  <w:marTop w:val="0"/>
                  <w:marBottom w:val="0"/>
                  <w:divBdr>
                    <w:top w:val="none" w:sz="0" w:space="0" w:color="auto"/>
                    <w:left w:val="none" w:sz="0" w:space="0" w:color="auto"/>
                    <w:bottom w:val="none" w:sz="0" w:space="0" w:color="auto"/>
                    <w:right w:val="none" w:sz="0" w:space="0" w:color="auto"/>
                  </w:divBdr>
                  <w:divsChild>
                    <w:div w:id="1607809110">
                      <w:marLeft w:val="0"/>
                      <w:marRight w:val="0"/>
                      <w:marTop w:val="0"/>
                      <w:marBottom w:val="0"/>
                      <w:divBdr>
                        <w:top w:val="none" w:sz="0" w:space="0" w:color="auto"/>
                        <w:left w:val="none" w:sz="0" w:space="0" w:color="auto"/>
                        <w:bottom w:val="none" w:sz="0" w:space="0" w:color="auto"/>
                        <w:right w:val="none" w:sz="0" w:space="0" w:color="auto"/>
                      </w:divBdr>
                    </w:div>
                  </w:divsChild>
                </w:div>
                <w:div w:id="1813674786">
                  <w:marLeft w:val="0"/>
                  <w:marRight w:val="0"/>
                  <w:marTop w:val="0"/>
                  <w:marBottom w:val="0"/>
                  <w:divBdr>
                    <w:top w:val="none" w:sz="0" w:space="0" w:color="auto"/>
                    <w:left w:val="none" w:sz="0" w:space="0" w:color="auto"/>
                    <w:bottom w:val="none" w:sz="0" w:space="0" w:color="auto"/>
                    <w:right w:val="none" w:sz="0" w:space="0" w:color="auto"/>
                  </w:divBdr>
                  <w:divsChild>
                    <w:div w:id="1894539437">
                      <w:marLeft w:val="0"/>
                      <w:marRight w:val="0"/>
                      <w:marTop w:val="0"/>
                      <w:marBottom w:val="0"/>
                      <w:divBdr>
                        <w:top w:val="none" w:sz="0" w:space="0" w:color="auto"/>
                        <w:left w:val="none" w:sz="0" w:space="0" w:color="auto"/>
                        <w:bottom w:val="none" w:sz="0" w:space="0" w:color="auto"/>
                        <w:right w:val="none" w:sz="0" w:space="0" w:color="auto"/>
                      </w:divBdr>
                    </w:div>
                  </w:divsChild>
                </w:div>
                <w:div w:id="1837264644">
                  <w:marLeft w:val="0"/>
                  <w:marRight w:val="0"/>
                  <w:marTop w:val="0"/>
                  <w:marBottom w:val="0"/>
                  <w:divBdr>
                    <w:top w:val="none" w:sz="0" w:space="0" w:color="auto"/>
                    <w:left w:val="none" w:sz="0" w:space="0" w:color="auto"/>
                    <w:bottom w:val="none" w:sz="0" w:space="0" w:color="auto"/>
                    <w:right w:val="none" w:sz="0" w:space="0" w:color="auto"/>
                  </w:divBdr>
                  <w:divsChild>
                    <w:div w:id="781539210">
                      <w:marLeft w:val="0"/>
                      <w:marRight w:val="0"/>
                      <w:marTop w:val="0"/>
                      <w:marBottom w:val="0"/>
                      <w:divBdr>
                        <w:top w:val="none" w:sz="0" w:space="0" w:color="auto"/>
                        <w:left w:val="none" w:sz="0" w:space="0" w:color="auto"/>
                        <w:bottom w:val="none" w:sz="0" w:space="0" w:color="auto"/>
                        <w:right w:val="none" w:sz="0" w:space="0" w:color="auto"/>
                      </w:divBdr>
                    </w:div>
                  </w:divsChild>
                </w:div>
                <w:div w:id="1838300773">
                  <w:marLeft w:val="0"/>
                  <w:marRight w:val="0"/>
                  <w:marTop w:val="0"/>
                  <w:marBottom w:val="0"/>
                  <w:divBdr>
                    <w:top w:val="none" w:sz="0" w:space="0" w:color="auto"/>
                    <w:left w:val="none" w:sz="0" w:space="0" w:color="auto"/>
                    <w:bottom w:val="none" w:sz="0" w:space="0" w:color="auto"/>
                    <w:right w:val="none" w:sz="0" w:space="0" w:color="auto"/>
                  </w:divBdr>
                  <w:divsChild>
                    <w:div w:id="1639218988">
                      <w:marLeft w:val="0"/>
                      <w:marRight w:val="0"/>
                      <w:marTop w:val="0"/>
                      <w:marBottom w:val="0"/>
                      <w:divBdr>
                        <w:top w:val="none" w:sz="0" w:space="0" w:color="auto"/>
                        <w:left w:val="none" w:sz="0" w:space="0" w:color="auto"/>
                        <w:bottom w:val="none" w:sz="0" w:space="0" w:color="auto"/>
                        <w:right w:val="none" w:sz="0" w:space="0" w:color="auto"/>
                      </w:divBdr>
                    </w:div>
                  </w:divsChild>
                </w:div>
                <w:div w:id="1886403313">
                  <w:marLeft w:val="0"/>
                  <w:marRight w:val="0"/>
                  <w:marTop w:val="0"/>
                  <w:marBottom w:val="0"/>
                  <w:divBdr>
                    <w:top w:val="none" w:sz="0" w:space="0" w:color="auto"/>
                    <w:left w:val="none" w:sz="0" w:space="0" w:color="auto"/>
                    <w:bottom w:val="none" w:sz="0" w:space="0" w:color="auto"/>
                    <w:right w:val="none" w:sz="0" w:space="0" w:color="auto"/>
                  </w:divBdr>
                  <w:divsChild>
                    <w:div w:id="961574866">
                      <w:marLeft w:val="0"/>
                      <w:marRight w:val="0"/>
                      <w:marTop w:val="0"/>
                      <w:marBottom w:val="0"/>
                      <w:divBdr>
                        <w:top w:val="none" w:sz="0" w:space="0" w:color="auto"/>
                        <w:left w:val="none" w:sz="0" w:space="0" w:color="auto"/>
                        <w:bottom w:val="none" w:sz="0" w:space="0" w:color="auto"/>
                        <w:right w:val="none" w:sz="0" w:space="0" w:color="auto"/>
                      </w:divBdr>
                    </w:div>
                  </w:divsChild>
                </w:div>
                <w:div w:id="1936817995">
                  <w:marLeft w:val="0"/>
                  <w:marRight w:val="0"/>
                  <w:marTop w:val="0"/>
                  <w:marBottom w:val="0"/>
                  <w:divBdr>
                    <w:top w:val="none" w:sz="0" w:space="0" w:color="auto"/>
                    <w:left w:val="none" w:sz="0" w:space="0" w:color="auto"/>
                    <w:bottom w:val="none" w:sz="0" w:space="0" w:color="auto"/>
                    <w:right w:val="none" w:sz="0" w:space="0" w:color="auto"/>
                  </w:divBdr>
                  <w:divsChild>
                    <w:div w:id="924611281">
                      <w:marLeft w:val="0"/>
                      <w:marRight w:val="0"/>
                      <w:marTop w:val="0"/>
                      <w:marBottom w:val="0"/>
                      <w:divBdr>
                        <w:top w:val="none" w:sz="0" w:space="0" w:color="auto"/>
                        <w:left w:val="none" w:sz="0" w:space="0" w:color="auto"/>
                        <w:bottom w:val="none" w:sz="0" w:space="0" w:color="auto"/>
                        <w:right w:val="none" w:sz="0" w:space="0" w:color="auto"/>
                      </w:divBdr>
                    </w:div>
                  </w:divsChild>
                </w:div>
                <w:div w:id="1986154470">
                  <w:marLeft w:val="0"/>
                  <w:marRight w:val="0"/>
                  <w:marTop w:val="0"/>
                  <w:marBottom w:val="0"/>
                  <w:divBdr>
                    <w:top w:val="none" w:sz="0" w:space="0" w:color="auto"/>
                    <w:left w:val="none" w:sz="0" w:space="0" w:color="auto"/>
                    <w:bottom w:val="none" w:sz="0" w:space="0" w:color="auto"/>
                    <w:right w:val="none" w:sz="0" w:space="0" w:color="auto"/>
                  </w:divBdr>
                  <w:divsChild>
                    <w:div w:id="17495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9781">
          <w:marLeft w:val="0"/>
          <w:marRight w:val="0"/>
          <w:marTop w:val="0"/>
          <w:marBottom w:val="0"/>
          <w:divBdr>
            <w:top w:val="none" w:sz="0" w:space="0" w:color="auto"/>
            <w:left w:val="none" w:sz="0" w:space="0" w:color="auto"/>
            <w:bottom w:val="none" w:sz="0" w:space="0" w:color="auto"/>
            <w:right w:val="none" w:sz="0" w:space="0" w:color="auto"/>
          </w:divBdr>
        </w:div>
        <w:div w:id="1171749597">
          <w:marLeft w:val="0"/>
          <w:marRight w:val="0"/>
          <w:marTop w:val="0"/>
          <w:marBottom w:val="0"/>
          <w:divBdr>
            <w:top w:val="none" w:sz="0" w:space="0" w:color="auto"/>
            <w:left w:val="none" w:sz="0" w:space="0" w:color="auto"/>
            <w:bottom w:val="none" w:sz="0" w:space="0" w:color="auto"/>
            <w:right w:val="none" w:sz="0" w:space="0" w:color="auto"/>
          </w:divBdr>
        </w:div>
        <w:div w:id="1174876757">
          <w:marLeft w:val="0"/>
          <w:marRight w:val="0"/>
          <w:marTop w:val="0"/>
          <w:marBottom w:val="0"/>
          <w:divBdr>
            <w:top w:val="none" w:sz="0" w:space="0" w:color="auto"/>
            <w:left w:val="none" w:sz="0" w:space="0" w:color="auto"/>
            <w:bottom w:val="none" w:sz="0" w:space="0" w:color="auto"/>
            <w:right w:val="none" w:sz="0" w:space="0" w:color="auto"/>
          </w:divBdr>
        </w:div>
        <w:div w:id="1233353202">
          <w:marLeft w:val="0"/>
          <w:marRight w:val="0"/>
          <w:marTop w:val="0"/>
          <w:marBottom w:val="0"/>
          <w:divBdr>
            <w:top w:val="none" w:sz="0" w:space="0" w:color="auto"/>
            <w:left w:val="none" w:sz="0" w:space="0" w:color="auto"/>
            <w:bottom w:val="none" w:sz="0" w:space="0" w:color="auto"/>
            <w:right w:val="none" w:sz="0" w:space="0" w:color="auto"/>
          </w:divBdr>
        </w:div>
        <w:div w:id="1247686930">
          <w:marLeft w:val="0"/>
          <w:marRight w:val="0"/>
          <w:marTop w:val="0"/>
          <w:marBottom w:val="0"/>
          <w:divBdr>
            <w:top w:val="none" w:sz="0" w:space="0" w:color="auto"/>
            <w:left w:val="none" w:sz="0" w:space="0" w:color="auto"/>
            <w:bottom w:val="none" w:sz="0" w:space="0" w:color="auto"/>
            <w:right w:val="none" w:sz="0" w:space="0" w:color="auto"/>
          </w:divBdr>
        </w:div>
        <w:div w:id="1376812262">
          <w:marLeft w:val="0"/>
          <w:marRight w:val="0"/>
          <w:marTop w:val="0"/>
          <w:marBottom w:val="0"/>
          <w:divBdr>
            <w:top w:val="none" w:sz="0" w:space="0" w:color="auto"/>
            <w:left w:val="none" w:sz="0" w:space="0" w:color="auto"/>
            <w:bottom w:val="none" w:sz="0" w:space="0" w:color="auto"/>
            <w:right w:val="none" w:sz="0" w:space="0" w:color="auto"/>
          </w:divBdr>
        </w:div>
        <w:div w:id="1418746253">
          <w:marLeft w:val="0"/>
          <w:marRight w:val="0"/>
          <w:marTop w:val="0"/>
          <w:marBottom w:val="0"/>
          <w:divBdr>
            <w:top w:val="none" w:sz="0" w:space="0" w:color="auto"/>
            <w:left w:val="none" w:sz="0" w:space="0" w:color="auto"/>
            <w:bottom w:val="none" w:sz="0" w:space="0" w:color="auto"/>
            <w:right w:val="none" w:sz="0" w:space="0" w:color="auto"/>
          </w:divBdr>
        </w:div>
        <w:div w:id="1478304706">
          <w:marLeft w:val="0"/>
          <w:marRight w:val="0"/>
          <w:marTop w:val="0"/>
          <w:marBottom w:val="0"/>
          <w:divBdr>
            <w:top w:val="none" w:sz="0" w:space="0" w:color="auto"/>
            <w:left w:val="none" w:sz="0" w:space="0" w:color="auto"/>
            <w:bottom w:val="none" w:sz="0" w:space="0" w:color="auto"/>
            <w:right w:val="none" w:sz="0" w:space="0" w:color="auto"/>
          </w:divBdr>
        </w:div>
        <w:div w:id="1489517239">
          <w:marLeft w:val="0"/>
          <w:marRight w:val="0"/>
          <w:marTop w:val="0"/>
          <w:marBottom w:val="0"/>
          <w:divBdr>
            <w:top w:val="none" w:sz="0" w:space="0" w:color="auto"/>
            <w:left w:val="none" w:sz="0" w:space="0" w:color="auto"/>
            <w:bottom w:val="none" w:sz="0" w:space="0" w:color="auto"/>
            <w:right w:val="none" w:sz="0" w:space="0" w:color="auto"/>
          </w:divBdr>
        </w:div>
        <w:div w:id="1538355577">
          <w:marLeft w:val="0"/>
          <w:marRight w:val="0"/>
          <w:marTop w:val="0"/>
          <w:marBottom w:val="0"/>
          <w:divBdr>
            <w:top w:val="none" w:sz="0" w:space="0" w:color="auto"/>
            <w:left w:val="none" w:sz="0" w:space="0" w:color="auto"/>
            <w:bottom w:val="none" w:sz="0" w:space="0" w:color="auto"/>
            <w:right w:val="none" w:sz="0" w:space="0" w:color="auto"/>
          </w:divBdr>
        </w:div>
        <w:div w:id="1648902545">
          <w:marLeft w:val="0"/>
          <w:marRight w:val="0"/>
          <w:marTop w:val="0"/>
          <w:marBottom w:val="0"/>
          <w:divBdr>
            <w:top w:val="none" w:sz="0" w:space="0" w:color="auto"/>
            <w:left w:val="none" w:sz="0" w:space="0" w:color="auto"/>
            <w:bottom w:val="none" w:sz="0" w:space="0" w:color="auto"/>
            <w:right w:val="none" w:sz="0" w:space="0" w:color="auto"/>
          </w:divBdr>
        </w:div>
        <w:div w:id="1684016693">
          <w:marLeft w:val="0"/>
          <w:marRight w:val="0"/>
          <w:marTop w:val="0"/>
          <w:marBottom w:val="0"/>
          <w:divBdr>
            <w:top w:val="none" w:sz="0" w:space="0" w:color="auto"/>
            <w:left w:val="none" w:sz="0" w:space="0" w:color="auto"/>
            <w:bottom w:val="none" w:sz="0" w:space="0" w:color="auto"/>
            <w:right w:val="none" w:sz="0" w:space="0" w:color="auto"/>
          </w:divBdr>
        </w:div>
        <w:div w:id="1691761958">
          <w:marLeft w:val="0"/>
          <w:marRight w:val="0"/>
          <w:marTop w:val="0"/>
          <w:marBottom w:val="0"/>
          <w:divBdr>
            <w:top w:val="none" w:sz="0" w:space="0" w:color="auto"/>
            <w:left w:val="none" w:sz="0" w:space="0" w:color="auto"/>
            <w:bottom w:val="none" w:sz="0" w:space="0" w:color="auto"/>
            <w:right w:val="none" w:sz="0" w:space="0" w:color="auto"/>
          </w:divBdr>
        </w:div>
        <w:div w:id="1704935025">
          <w:marLeft w:val="0"/>
          <w:marRight w:val="0"/>
          <w:marTop w:val="0"/>
          <w:marBottom w:val="0"/>
          <w:divBdr>
            <w:top w:val="none" w:sz="0" w:space="0" w:color="auto"/>
            <w:left w:val="none" w:sz="0" w:space="0" w:color="auto"/>
            <w:bottom w:val="none" w:sz="0" w:space="0" w:color="auto"/>
            <w:right w:val="none" w:sz="0" w:space="0" w:color="auto"/>
          </w:divBdr>
        </w:div>
        <w:div w:id="1780760645">
          <w:marLeft w:val="0"/>
          <w:marRight w:val="0"/>
          <w:marTop w:val="0"/>
          <w:marBottom w:val="0"/>
          <w:divBdr>
            <w:top w:val="none" w:sz="0" w:space="0" w:color="auto"/>
            <w:left w:val="none" w:sz="0" w:space="0" w:color="auto"/>
            <w:bottom w:val="none" w:sz="0" w:space="0" w:color="auto"/>
            <w:right w:val="none" w:sz="0" w:space="0" w:color="auto"/>
          </w:divBdr>
        </w:div>
        <w:div w:id="1844976150">
          <w:marLeft w:val="0"/>
          <w:marRight w:val="0"/>
          <w:marTop w:val="0"/>
          <w:marBottom w:val="0"/>
          <w:divBdr>
            <w:top w:val="none" w:sz="0" w:space="0" w:color="auto"/>
            <w:left w:val="none" w:sz="0" w:space="0" w:color="auto"/>
            <w:bottom w:val="none" w:sz="0" w:space="0" w:color="auto"/>
            <w:right w:val="none" w:sz="0" w:space="0" w:color="auto"/>
          </w:divBdr>
        </w:div>
        <w:div w:id="1907032239">
          <w:marLeft w:val="0"/>
          <w:marRight w:val="0"/>
          <w:marTop w:val="0"/>
          <w:marBottom w:val="0"/>
          <w:divBdr>
            <w:top w:val="none" w:sz="0" w:space="0" w:color="auto"/>
            <w:left w:val="none" w:sz="0" w:space="0" w:color="auto"/>
            <w:bottom w:val="none" w:sz="0" w:space="0" w:color="auto"/>
            <w:right w:val="none" w:sz="0" w:space="0" w:color="auto"/>
          </w:divBdr>
        </w:div>
        <w:div w:id="2092776731">
          <w:marLeft w:val="0"/>
          <w:marRight w:val="0"/>
          <w:marTop w:val="0"/>
          <w:marBottom w:val="0"/>
          <w:divBdr>
            <w:top w:val="none" w:sz="0" w:space="0" w:color="auto"/>
            <w:left w:val="none" w:sz="0" w:space="0" w:color="auto"/>
            <w:bottom w:val="none" w:sz="0" w:space="0" w:color="auto"/>
            <w:right w:val="none" w:sz="0" w:space="0" w:color="auto"/>
          </w:divBdr>
        </w:div>
        <w:div w:id="2128615982">
          <w:marLeft w:val="0"/>
          <w:marRight w:val="0"/>
          <w:marTop w:val="0"/>
          <w:marBottom w:val="0"/>
          <w:divBdr>
            <w:top w:val="none" w:sz="0" w:space="0" w:color="auto"/>
            <w:left w:val="none" w:sz="0" w:space="0" w:color="auto"/>
            <w:bottom w:val="none" w:sz="0" w:space="0" w:color="auto"/>
            <w:right w:val="none" w:sz="0" w:space="0" w:color="auto"/>
          </w:divBdr>
        </w:div>
        <w:div w:id="2136825429">
          <w:marLeft w:val="0"/>
          <w:marRight w:val="0"/>
          <w:marTop w:val="0"/>
          <w:marBottom w:val="0"/>
          <w:divBdr>
            <w:top w:val="none" w:sz="0" w:space="0" w:color="auto"/>
            <w:left w:val="none" w:sz="0" w:space="0" w:color="auto"/>
            <w:bottom w:val="none" w:sz="0" w:space="0" w:color="auto"/>
            <w:right w:val="none" w:sz="0" w:space="0" w:color="auto"/>
          </w:divBdr>
        </w:div>
      </w:divsChild>
    </w:div>
    <w:div w:id="1245339020">
      <w:bodyDiv w:val="1"/>
      <w:marLeft w:val="0"/>
      <w:marRight w:val="0"/>
      <w:marTop w:val="0"/>
      <w:marBottom w:val="0"/>
      <w:divBdr>
        <w:top w:val="none" w:sz="0" w:space="0" w:color="auto"/>
        <w:left w:val="none" w:sz="0" w:space="0" w:color="auto"/>
        <w:bottom w:val="none" w:sz="0" w:space="0" w:color="auto"/>
        <w:right w:val="none" w:sz="0" w:space="0" w:color="auto"/>
      </w:divBdr>
    </w:div>
    <w:div w:id="1402211746">
      <w:bodyDiv w:val="1"/>
      <w:marLeft w:val="0"/>
      <w:marRight w:val="0"/>
      <w:marTop w:val="0"/>
      <w:marBottom w:val="0"/>
      <w:divBdr>
        <w:top w:val="none" w:sz="0" w:space="0" w:color="auto"/>
        <w:left w:val="none" w:sz="0" w:space="0" w:color="auto"/>
        <w:bottom w:val="none" w:sz="0" w:space="0" w:color="auto"/>
        <w:right w:val="none" w:sz="0" w:space="0" w:color="auto"/>
      </w:divBdr>
    </w:div>
    <w:div w:id="1652830309">
      <w:bodyDiv w:val="1"/>
      <w:marLeft w:val="0"/>
      <w:marRight w:val="0"/>
      <w:marTop w:val="0"/>
      <w:marBottom w:val="0"/>
      <w:divBdr>
        <w:top w:val="none" w:sz="0" w:space="0" w:color="auto"/>
        <w:left w:val="none" w:sz="0" w:space="0" w:color="auto"/>
        <w:bottom w:val="none" w:sz="0" w:space="0" w:color="auto"/>
        <w:right w:val="none" w:sz="0" w:space="0" w:color="auto"/>
      </w:divBdr>
      <w:divsChild>
        <w:div w:id="2166684">
          <w:marLeft w:val="0"/>
          <w:marRight w:val="0"/>
          <w:marTop w:val="0"/>
          <w:marBottom w:val="0"/>
          <w:divBdr>
            <w:top w:val="none" w:sz="0" w:space="0" w:color="auto"/>
            <w:left w:val="none" w:sz="0" w:space="0" w:color="auto"/>
            <w:bottom w:val="none" w:sz="0" w:space="0" w:color="auto"/>
            <w:right w:val="none" w:sz="0" w:space="0" w:color="auto"/>
          </w:divBdr>
        </w:div>
        <w:div w:id="95487295">
          <w:marLeft w:val="0"/>
          <w:marRight w:val="0"/>
          <w:marTop w:val="0"/>
          <w:marBottom w:val="0"/>
          <w:divBdr>
            <w:top w:val="none" w:sz="0" w:space="0" w:color="auto"/>
            <w:left w:val="none" w:sz="0" w:space="0" w:color="auto"/>
            <w:bottom w:val="none" w:sz="0" w:space="0" w:color="auto"/>
            <w:right w:val="none" w:sz="0" w:space="0" w:color="auto"/>
          </w:divBdr>
        </w:div>
        <w:div w:id="150485155">
          <w:marLeft w:val="0"/>
          <w:marRight w:val="0"/>
          <w:marTop w:val="0"/>
          <w:marBottom w:val="0"/>
          <w:divBdr>
            <w:top w:val="none" w:sz="0" w:space="0" w:color="auto"/>
            <w:left w:val="none" w:sz="0" w:space="0" w:color="auto"/>
            <w:bottom w:val="none" w:sz="0" w:space="0" w:color="auto"/>
            <w:right w:val="none" w:sz="0" w:space="0" w:color="auto"/>
          </w:divBdr>
        </w:div>
        <w:div w:id="197471155">
          <w:marLeft w:val="0"/>
          <w:marRight w:val="0"/>
          <w:marTop w:val="0"/>
          <w:marBottom w:val="0"/>
          <w:divBdr>
            <w:top w:val="none" w:sz="0" w:space="0" w:color="auto"/>
            <w:left w:val="none" w:sz="0" w:space="0" w:color="auto"/>
            <w:bottom w:val="none" w:sz="0" w:space="0" w:color="auto"/>
            <w:right w:val="none" w:sz="0" w:space="0" w:color="auto"/>
          </w:divBdr>
        </w:div>
        <w:div w:id="295182939">
          <w:marLeft w:val="0"/>
          <w:marRight w:val="0"/>
          <w:marTop w:val="0"/>
          <w:marBottom w:val="0"/>
          <w:divBdr>
            <w:top w:val="none" w:sz="0" w:space="0" w:color="auto"/>
            <w:left w:val="none" w:sz="0" w:space="0" w:color="auto"/>
            <w:bottom w:val="none" w:sz="0" w:space="0" w:color="auto"/>
            <w:right w:val="none" w:sz="0" w:space="0" w:color="auto"/>
          </w:divBdr>
        </w:div>
        <w:div w:id="301814805">
          <w:marLeft w:val="0"/>
          <w:marRight w:val="0"/>
          <w:marTop w:val="0"/>
          <w:marBottom w:val="0"/>
          <w:divBdr>
            <w:top w:val="none" w:sz="0" w:space="0" w:color="auto"/>
            <w:left w:val="none" w:sz="0" w:space="0" w:color="auto"/>
            <w:bottom w:val="none" w:sz="0" w:space="0" w:color="auto"/>
            <w:right w:val="none" w:sz="0" w:space="0" w:color="auto"/>
          </w:divBdr>
        </w:div>
        <w:div w:id="337269089">
          <w:marLeft w:val="0"/>
          <w:marRight w:val="0"/>
          <w:marTop w:val="0"/>
          <w:marBottom w:val="0"/>
          <w:divBdr>
            <w:top w:val="none" w:sz="0" w:space="0" w:color="auto"/>
            <w:left w:val="none" w:sz="0" w:space="0" w:color="auto"/>
            <w:bottom w:val="none" w:sz="0" w:space="0" w:color="auto"/>
            <w:right w:val="none" w:sz="0" w:space="0" w:color="auto"/>
          </w:divBdr>
        </w:div>
        <w:div w:id="427044965">
          <w:marLeft w:val="0"/>
          <w:marRight w:val="0"/>
          <w:marTop w:val="0"/>
          <w:marBottom w:val="0"/>
          <w:divBdr>
            <w:top w:val="none" w:sz="0" w:space="0" w:color="auto"/>
            <w:left w:val="none" w:sz="0" w:space="0" w:color="auto"/>
            <w:bottom w:val="none" w:sz="0" w:space="0" w:color="auto"/>
            <w:right w:val="none" w:sz="0" w:space="0" w:color="auto"/>
          </w:divBdr>
        </w:div>
        <w:div w:id="492381867">
          <w:marLeft w:val="0"/>
          <w:marRight w:val="0"/>
          <w:marTop w:val="0"/>
          <w:marBottom w:val="0"/>
          <w:divBdr>
            <w:top w:val="none" w:sz="0" w:space="0" w:color="auto"/>
            <w:left w:val="none" w:sz="0" w:space="0" w:color="auto"/>
            <w:bottom w:val="none" w:sz="0" w:space="0" w:color="auto"/>
            <w:right w:val="none" w:sz="0" w:space="0" w:color="auto"/>
          </w:divBdr>
        </w:div>
        <w:div w:id="496656060">
          <w:marLeft w:val="0"/>
          <w:marRight w:val="0"/>
          <w:marTop w:val="0"/>
          <w:marBottom w:val="0"/>
          <w:divBdr>
            <w:top w:val="none" w:sz="0" w:space="0" w:color="auto"/>
            <w:left w:val="none" w:sz="0" w:space="0" w:color="auto"/>
            <w:bottom w:val="none" w:sz="0" w:space="0" w:color="auto"/>
            <w:right w:val="none" w:sz="0" w:space="0" w:color="auto"/>
          </w:divBdr>
        </w:div>
        <w:div w:id="513150964">
          <w:marLeft w:val="0"/>
          <w:marRight w:val="0"/>
          <w:marTop w:val="0"/>
          <w:marBottom w:val="0"/>
          <w:divBdr>
            <w:top w:val="none" w:sz="0" w:space="0" w:color="auto"/>
            <w:left w:val="none" w:sz="0" w:space="0" w:color="auto"/>
            <w:bottom w:val="none" w:sz="0" w:space="0" w:color="auto"/>
            <w:right w:val="none" w:sz="0" w:space="0" w:color="auto"/>
          </w:divBdr>
        </w:div>
        <w:div w:id="548805192">
          <w:marLeft w:val="0"/>
          <w:marRight w:val="0"/>
          <w:marTop w:val="0"/>
          <w:marBottom w:val="0"/>
          <w:divBdr>
            <w:top w:val="none" w:sz="0" w:space="0" w:color="auto"/>
            <w:left w:val="none" w:sz="0" w:space="0" w:color="auto"/>
            <w:bottom w:val="none" w:sz="0" w:space="0" w:color="auto"/>
            <w:right w:val="none" w:sz="0" w:space="0" w:color="auto"/>
          </w:divBdr>
        </w:div>
        <w:div w:id="560168264">
          <w:marLeft w:val="0"/>
          <w:marRight w:val="0"/>
          <w:marTop w:val="0"/>
          <w:marBottom w:val="0"/>
          <w:divBdr>
            <w:top w:val="none" w:sz="0" w:space="0" w:color="auto"/>
            <w:left w:val="none" w:sz="0" w:space="0" w:color="auto"/>
            <w:bottom w:val="none" w:sz="0" w:space="0" w:color="auto"/>
            <w:right w:val="none" w:sz="0" w:space="0" w:color="auto"/>
          </w:divBdr>
        </w:div>
        <w:div w:id="608515333">
          <w:marLeft w:val="0"/>
          <w:marRight w:val="0"/>
          <w:marTop w:val="0"/>
          <w:marBottom w:val="0"/>
          <w:divBdr>
            <w:top w:val="none" w:sz="0" w:space="0" w:color="auto"/>
            <w:left w:val="none" w:sz="0" w:space="0" w:color="auto"/>
            <w:bottom w:val="none" w:sz="0" w:space="0" w:color="auto"/>
            <w:right w:val="none" w:sz="0" w:space="0" w:color="auto"/>
          </w:divBdr>
        </w:div>
        <w:div w:id="699669930">
          <w:marLeft w:val="0"/>
          <w:marRight w:val="0"/>
          <w:marTop w:val="0"/>
          <w:marBottom w:val="0"/>
          <w:divBdr>
            <w:top w:val="none" w:sz="0" w:space="0" w:color="auto"/>
            <w:left w:val="none" w:sz="0" w:space="0" w:color="auto"/>
            <w:bottom w:val="none" w:sz="0" w:space="0" w:color="auto"/>
            <w:right w:val="none" w:sz="0" w:space="0" w:color="auto"/>
          </w:divBdr>
        </w:div>
        <w:div w:id="773981874">
          <w:marLeft w:val="0"/>
          <w:marRight w:val="0"/>
          <w:marTop w:val="0"/>
          <w:marBottom w:val="0"/>
          <w:divBdr>
            <w:top w:val="none" w:sz="0" w:space="0" w:color="auto"/>
            <w:left w:val="none" w:sz="0" w:space="0" w:color="auto"/>
            <w:bottom w:val="none" w:sz="0" w:space="0" w:color="auto"/>
            <w:right w:val="none" w:sz="0" w:space="0" w:color="auto"/>
          </w:divBdr>
        </w:div>
        <w:div w:id="805129281">
          <w:marLeft w:val="0"/>
          <w:marRight w:val="0"/>
          <w:marTop w:val="0"/>
          <w:marBottom w:val="0"/>
          <w:divBdr>
            <w:top w:val="none" w:sz="0" w:space="0" w:color="auto"/>
            <w:left w:val="none" w:sz="0" w:space="0" w:color="auto"/>
            <w:bottom w:val="none" w:sz="0" w:space="0" w:color="auto"/>
            <w:right w:val="none" w:sz="0" w:space="0" w:color="auto"/>
          </w:divBdr>
        </w:div>
        <w:div w:id="811210666">
          <w:marLeft w:val="0"/>
          <w:marRight w:val="0"/>
          <w:marTop w:val="0"/>
          <w:marBottom w:val="0"/>
          <w:divBdr>
            <w:top w:val="none" w:sz="0" w:space="0" w:color="auto"/>
            <w:left w:val="none" w:sz="0" w:space="0" w:color="auto"/>
            <w:bottom w:val="none" w:sz="0" w:space="0" w:color="auto"/>
            <w:right w:val="none" w:sz="0" w:space="0" w:color="auto"/>
          </w:divBdr>
        </w:div>
        <w:div w:id="910768690">
          <w:marLeft w:val="0"/>
          <w:marRight w:val="0"/>
          <w:marTop w:val="0"/>
          <w:marBottom w:val="0"/>
          <w:divBdr>
            <w:top w:val="none" w:sz="0" w:space="0" w:color="auto"/>
            <w:left w:val="none" w:sz="0" w:space="0" w:color="auto"/>
            <w:bottom w:val="none" w:sz="0" w:space="0" w:color="auto"/>
            <w:right w:val="none" w:sz="0" w:space="0" w:color="auto"/>
          </w:divBdr>
        </w:div>
        <w:div w:id="991173807">
          <w:marLeft w:val="0"/>
          <w:marRight w:val="0"/>
          <w:marTop w:val="0"/>
          <w:marBottom w:val="0"/>
          <w:divBdr>
            <w:top w:val="none" w:sz="0" w:space="0" w:color="auto"/>
            <w:left w:val="none" w:sz="0" w:space="0" w:color="auto"/>
            <w:bottom w:val="none" w:sz="0" w:space="0" w:color="auto"/>
            <w:right w:val="none" w:sz="0" w:space="0" w:color="auto"/>
          </w:divBdr>
        </w:div>
        <w:div w:id="1014111848">
          <w:marLeft w:val="0"/>
          <w:marRight w:val="0"/>
          <w:marTop w:val="0"/>
          <w:marBottom w:val="0"/>
          <w:divBdr>
            <w:top w:val="none" w:sz="0" w:space="0" w:color="auto"/>
            <w:left w:val="none" w:sz="0" w:space="0" w:color="auto"/>
            <w:bottom w:val="none" w:sz="0" w:space="0" w:color="auto"/>
            <w:right w:val="none" w:sz="0" w:space="0" w:color="auto"/>
          </w:divBdr>
          <w:divsChild>
            <w:div w:id="514807622">
              <w:marLeft w:val="-75"/>
              <w:marRight w:val="0"/>
              <w:marTop w:val="30"/>
              <w:marBottom w:val="30"/>
              <w:divBdr>
                <w:top w:val="none" w:sz="0" w:space="0" w:color="auto"/>
                <w:left w:val="none" w:sz="0" w:space="0" w:color="auto"/>
                <w:bottom w:val="none" w:sz="0" w:space="0" w:color="auto"/>
                <w:right w:val="none" w:sz="0" w:space="0" w:color="auto"/>
              </w:divBdr>
              <w:divsChild>
                <w:div w:id="12537246">
                  <w:marLeft w:val="0"/>
                  <w:marRight w:val="0"/>
                  <w:marTop w:val="0"/>
                  <w:marBottom w:val="0"/>
                  <w:divBdr>
                    <w:top w:val="none" w:sz="0" w:space="0" w:color="auto"/>
                    <w:left w:val="none" w:sz="0" w:space="0" w:color="auto"/>
                    <w:bottom w:val="none" w:sz="0" w:space="0" w:color="auto"/>
                    <w:right w:val="none" w:sz="0" w:space="0" w:color="auto"/>
                  </w:divBdr>
                  <w:divsChild>
                    <w:div w:id="1056125375">
                      <w:marLeft w:val="0"/>
                      <w:marRight w:val="0"/>
                      <w:marTop w:val="0"/>
                      <w:marBottom w:val="0"/>
                      <w:divBdr>
                        <w:top w:val="none" w:sz="0" w:space="0" w:color="auto"/>
                        <w:left w:val="none" w:sz="0" w:space="0" w:color="auto"/>
                        <w:bottom w:val="none" w:sz="0" w:space="0" w:color="auto"/>
                        <w:right w:val="none" w:sz="0" w:space="0" w:color="auto"/>
                      </w:divBdr>
                    </w:div>
                  </w:divsChild>
                </w:div>
                <w:div w:id="200634546">
                  <w:marLeft w:val="0"/>
                  <w:marRight w:val="0"/>
                  <w:marTop w:val="0"/>
                  <w:marBottom w:val="0"/>
                  <w:divBdr>
                    <w:top w:val="none" w:sz="0" w:space="0" w:color="auto"/>
                    <w:left w:val="none" w:sz="0" w:space="0" w:color="auto"/>
                    <w:bottom w:val="none" w:sz="0" w:space="0" w:color="auto"/>
                    <w:right w:val="none" w:sz="0" w:space="0" w:color="auto"/>
                  </w:divBdr>
                  <w:divsChild>
                    <w:div w:id="1215696677">
                      <w:marLeft w:val="0"/>
                      <w:marRight w:val="0"/>
                      <w:marTop w:val="0"/>
                      <w:marBottom w:val="0"/>
                      <w:divBdr>
                        <w:top w:val="none" w:sz="0" w:space="0" w:color="auto"/>
                        <w:left w:val="none" w:sz="0" w:space="0" w:color="auto"/>
                        <w:bottom w:val="none" w:sz="0" w:space="0" w:color="auto"/>
                        <w:right w:val="none" w:sz="0" w:space="0" w:color="auto"/>
                      </w:divBdr>
                    </w:div>
                  </w:divsChild>
                </w:div>
                <w:div w:id="325717921">
                  <w:marLeft w:val="0"/>
                  <w:marRight w:val="0"/>
                  <w:marTop w:val="0"/>
                  <w:marBottom w:val="0"/>
                  <w:divBdr>
                    <w:top w:val="none" w:sz="0" w:space="0" w:color="auto"/>
                    <w:left w:val="none" w:sz="0" w:space="0" w:color="auto"/>
                    <w:bottom w:val="none" w:sz="0" w:space="0" w:color="auto"/>
                    <w:right w:val="none" w:sz="0" w:space="0" w:color="auto"/>
                  </w:divBdr>
                  <w:divsChild>
                    <w:div w:id="1653556209">
                      <w:marLeft w:val="0"/>
                      <w:marRight w:val="0"/>
                      <w:marTop w:val="0"/>
                      <w:marBottom w:val="0"/>
                      <w:divBdr>
                        <w:top w:val="none" w:sz="0" w:space="0" w:color="auto"/>
                        <w:left w:val="none" w:sz="0" w:space="0" w:color="auto"/>
                        <w:bottom w:val="none" w:sz="0" w:space="0" w:color="auto"/>
                        <w:right w:val="none" w:sz="0" w:space="0" w:color="auto"/>
                      </w:divBdr>
                    </w:div>
                  </w:divsChild>
                </w:div>
                <w:div w:id="326322238">
                  <w:marLeft w:val="0"/>
                  <w:marRight w:val="0"/>
                  <w:marTop w:val="0"/>
                  <w:marBottom w:val="0"/>
                  <w:divBdr>
                    <w:top w:val="none" w:sz="0" w:space="0" w:color="auto"/>
                    <w:left w:val="none" w:sz="0" w:space="0" w:color="auto"/>
                    <w:bottom w:val="none" w:sz="0" w:space="0" w:color="auto"/>
                    <w:right w:val="none" w:sz="0" w:space="0" w:color="auto"/>
                  </w:divBdr>
                  <w:divsChild>
                    <w:div w:id="1792626140">
                      <w:marLeft w:val="0"/>
                      <w:marRight w:val="0"/>
                      <w:marTop w:val="0"/>
                      <w:marBottom w:val="0"/>
                      <w:divBdr>
                        <w:top w:val="none" w:sz="0" w:space="0" w:color="auto"/>
                        <w:left w:val="none" w:sz="0" w:space="0" w:color="auto"/>
                        <w:bottom w:val="none" w:sz="0" w:space="0" w:color="auto"/>
                        <w:right w:val="none" w:sz="0" w:space="0" w:color="auto"/>
                      </w:divBdr>
                    </w:div>
                  </w:divsChild>
                </w:div>
                <w:div w:id="339429775">
                  <w:marLeft w:val="0"/>
                  <w:marRight w:val="0"/>
                  <w:marTop w:val="0"/>
                  <w:marBottom w:val="0"/>
                  <w:divBdr>
                    <w:top w:val="none" w:sz="0" w:space="0" w:color="auto"/>
                    <w:left w:val="none" w:sz="0" w:space="0" w:color="auto"/>
                    <w:bottom w:val="none" w:sz="0" w:space="0" w:color="auto"/>
                    <w:right w:val="none" w:sz="0" w:space="0" w:color="auto"/>
                  </w:divBdr>
                  <w:divsChild>
                    <w:div w:id="431438552">
                      <w:marLeft w:val="0"/>
                      <w:marRight w:val="0"/>
                      <w:marTop w:val="0"/>
                      <w:marBottom w:val="0"/>
                      <w:divBdr>
                        <w:top w:val="none" w:sz="0" w:space="0" w:color="auto"/>
                        <w:left w:val="none" w:sz="0" w:space="0" w:color="auto"/>
                        <w:bottom w:val="none" w:sz="0" w:space="0" w:color="auto"/>
                        <w:right w:val="none" w:sz="0" w:space="0" w:color="auto"/>
                      </w:divBdr>
                    </w:div>
                  </w:divsChild>
                </w:div>
                <w:div w:id="433327769">
                  <w:marLeft w:val="0"/>
                  <w:marRight w:val="0"/>
                  <w:marTop w:val="0"/>
                  <w:marBottom w:val="0"/>
                  <w:divBdr>
                    <w:top w:val="none" w:sz="0" w:space="0" w:color="auto"/>
                    <w:left w:val="none" w:sz="0" w:space="0" w:color="auto"/>
                    <w:bottom w:val="none" w:sz="0" w:space="0" w:color="auto"/>
                    <w:right w:val="none" w:sz="0" w:space="0" w:color="auto"/>
                  </w:divBdr>
                  <w:divsChild>
                    <w:div w:id="1936401468">
                      <w:marLeft w:val="0"/>
                      <w:marRight w:val="0"/>
                      <w:marTop w:val="0"/>
                      <w:marBottom w:val="0"/>
                      <w:divBdr>
                        <w:top w:val="none" w:sz="0" w:space="0" w:color="auto"/>
                        <w:left w:val="none" w:sz="0" w:space="0" w:color="auto"/>
                        <w:bottom w:val="none" w:sz="0" w:space="0" w:color="auto"/>
                        <w:right w:val="none" w:sz="0" w:space="0" w:color="auto"/>
                      </w:divBdr>
                    </w:div>
                  </w:divsChild>
                </w:div>
                <w:div w:id="449200906">
                  <w:marLeft w:val="0"/>
                  <w:marRight w:val="0"/>
                  <w:marTop w:val="0"/>
                  <w:marBottom w:val="0"/>
                  <w:divBdr>
                    <w:top w:val="none" w:sz="0" w:space="0" w:color="auto"/>
                    <w:left w:val="none" w:sz="0" w:space="0" w:color="auto"/>
                    <w:bottom w:val="none" w:sz="0" w:space="0" w:color="auto"/>
                    <w:right w:val="none" w:sz="0" w:space="0" w:color="auto"/>
                  </w:divBdr>
                  <w:divsChild>
                    <w:div w:id="373045359">
                      <w:marLeft w:val="0"/>
                      <w:marRight w:val="0"/>
                      <w:marTop w:val="0"/>
                      <w:marBottom w:val="0"/>
                      <w:divBdr>
                        <w:top w:val="none" w:sz="0" w:space="0" w:color="auto"/>
                        <w:left w:val="none" w:sz="0" w:space="0" w:color="auto"/>
                        <w:bottom w:val="none" w:sz="0" w:space="0" w:color="auto"/>
                        <w:right w:val="none" w:sz="0" w:space="0" w:color="auto"/>
                      </w:divBdr>
                    </w:div>
                  </w:divsChild>
                </w:div>
                <w:div w:id="463547959">
                  <w:marLeft w:val="0"/>
                  <w:marRight w:val="0"/>
                  <w:marTop w:val="0"/>
                  <w:marBottom w:val="0"/>
                  <w:divBdr>
                    <w:top w:val="none" w:sz="0" w:space="0" w:color="auto"/>
                    <w:left w:val="none" w:sz="0" w:space="0" w:color="auto"/>
                    <w:bottom w:val="none" w:sz="0" w:space="0" w:color="auto"/>
                    <w:right w:val="none" w:sz="0" w:space="0" w:color="auto"/>
                  </w:divBdr>
                  <w:divsChild>
                    <w:div w:id="1488982238">
                      <w:marLeft w:val="0"/>
                      <w:marRight w:val="0"/>
                      <w:marTop w:val="0"/>
                      <w:marBottom w:val="0"/>
                      <w:divBdr>
                        <w:top w:val="none" w:sz="0" w:space="0" w:color="auto"/>
                        <w:left w:val="none" w:sz="0" w:space="0" w:color="auto"/>
                        <w:bottom w:val="none" w:sz="0" w:space="0" w:color="auto"/>
                        <w:right w:val="none" w:sz="0" w:space="0" w:color="auto"/>
                      </w:divBdr>
                    </w:div>
                  </w:divsChild>
                </w:div>
                <w:div w:id="537936485">
                  <w:marLeft w:val="0"/>
                  <w:marRight w:val="0"/>
                  <w:marTop w:val="0"/>
                  <w:marBottom w:val="0"/>
                  <w:divBdr>
                    <w:top w:val="none" w:sz="0" w:space="0" w:color="auto"/>
                    <w:left w:val="none" w:sz="0" w:space="0" w:color="auto"/>
                    <w:bottom w:val="none" w:sz="0" w:space="0" w:color="auto"/>
                    <w:right w:val="none" w:sz="0" w:space="0" w:color="auto"/>
                  </w:divBdr>
                  <w:divsChild>
                    <w:div w:id="749236670">
                      <w:marLeft w:val="0"/>
                      <w:marRight w:val="0"/>
                      <w:marTop w:val="0"/>
                      <w:marBottom w:val="0"/>
                      <w:divBdr>
                        <w:top w:val="none" w:sz="0" w:space="0" w:color="auto"/>
                        <w:left w:val="none" w:sz="0" w:space="0" w:color="auto"/>
                        <w:bottom w:val="none" w:sz="0" w:space="0" w:color="auto"/>
                        <w:right w:val="none" w:sz="0" w:space="0" w:color="auto"/>
                      </w:divBdr>
                    </w:div>
                  </w:divsChild>
                </w:div>
                <w:div w:id="557321224">
                  <w:marLeft w:val="0"/>
                  <w:marRight w:val="0"/>
                  <w:marTop w:val="0"/>
                  <w:marBottom w:val="0"/>
                  <w:divBdr>
                    <w:top w:val="none" w:sz="0" w:space="0" w:color="auto"/>
                    <w:left w:val="none" w:sz="0" w:space="0" w:color="auto"/>
                    <w:bottom w:val="none" w:sz="0" w:space="0" w:color="auto"/>
                    <w:right w:val="none" w:sz="0" w:space="0" w:color="auto"/>
                  </w:divBdr>
                  <w:divsChild>
                    <w:div w:id="834341279">
                      <w:marLeft w:val="0"/>
                      <w:marRight w:val="0"/>
                      <w:marTop w:val="0"/>
                      <w:marBottom w:val="0"/>
                      <w:divBdr>
                        <w:top w:val="none" w:sz="0" w:space="0" w:color="auto"/>
                        <w:left w:val="none" w:sz="0" w:space="0" w:color="auto"/>
                        <w:bottom w:val="none" w:sz="0" w:space="0" w:color="auto"/>
                        <w:right w:val="none" w:sz="0" w:space="0" w:color="auto"/>
                      </w:divBdr>
                    </w:div>
                  </w:divsChild>
                </w:div>
                <w:div w:id="576744656">
                  <w:marLeft w:val="0"/>
                  <w:marRight w:val="0"/>
                  <w:marTop w:val="0"/>
                  <w:marBottom w:val="0"/>
                  <w:divBdr>
                    <w:top w:val="none" w:sz="0" w:space="0" w:color="auto"/>
                    <w:left w:val="none" w:sz="0" w:space="0" w:color="auto"/>
                    <w:bottom w:val="none" w:sz="0" w:space="0" w:color="auto"/>
                    <w:right w:val="none" w:sz="0" w:space="0" w:color="auto"/>
                  </w:divBdr>
                  <w:divsChild>
                    <w:div w:id="1466463448">
                      <w:marLeft w:val="0"/>
                      <w:marRight w:val="0"/>
                      <w:marTop w:val="0"/>
                      <w:marBottom w:val="0"/>
                      <w:divBdr>
                        <w:top w:val="none" w:sz="0" w:space="0" w:color="auto"/>
                        <w:left w:val="none" w:sz="0" w:space="0" w:color="auto"/>
                        <w:bottom w:val="none" w:sz="0" w:space="0" w:color="auto"/>
                        <w:right w:val="none" w:sz="0" w:space="0" w:color="auto"/>
                      </w:divBdr>
                    </w:div>
                  </w:divsChild>
                </w:div>
                <w:div w:id="604118014">
                  <w:marLeft w:val="0"/>
                  <w:marRight w:val="0"/>
                  <w:marTop w:val="0"/>
                  <w:marBottom w:val="0"/>
                  <w:divBdr>
                    <w:top w:val="none" w:sz="0" w:space="0" w:color="auto"/>
                    <w:left w:val="none" w:sz="0" w:space="0" w:color="auto"/>
                    <w:bottom w:val="none" w:sz="0" w:space="0" w:color="auto"/>
                    <w:right w:val="none" w:sz="0" w:space="0" w:color="auto"/>
                  </w:divBdr>
                  <w:divsChild>
                    <w:div w:id="1419518532">
                      <w:marLeft w:val="0"/>
                      <w:marRight w:val="0"/>
                      <w:marTop w:val="0"/>
                      <w:marBottom w:val="0"/>
                      <w:divBdr>
                        <w:top w:val="none" w:sz="0" w:space="0" w:color="auto"/>
                        <w:left w:val="none" w:sz="0" w:space="0" w:color="auto"/>
                        <w:bottom w:val="none" w:sz="0" w:space="0" w:color="auto"/>
                        <w:right w:val="none" w:sz="0" w:space="0" w:color="auto"/>
                      </w:divBdr>
                    </w:div>
                  </w:divsChild>
                </w:div>
                <w:div w:id="605577648">
                  <w:marLeft w:val="0"/>
                  <w:marRight w:val="0"/>
                  <w:marTop w:val="0"/>
                  <w:marBottom w:val="0"/>
                  <w:divBdr>
                    <w:top w:val="none" w:sz="0" w:space="0" w:color="auto"/>
                    <w:left w:val="none" w:sz="0" w:space="0" w:color="auto"/>
                    <w:bottom w:val="none" w:sz="0" w:space="0" w:color="auto"/>
                    <w:right w:val="none" w:sz="0" w:space="0" w:color="auto"/>
                  </w:divBdr>
                  <w:divsChild>
                    <w:div w:id="498811332">
                      <w:marLeft w:val="0"/>
                      <w:marRight w:val="0"/>
                      <w:marTop w:val="0"/>
                      <w:marBottom w:val="0"/>
                      <w:divBdr>
                        <w:top w:val="none" w:sz="0" w:space="0" w:color="auto"/>
                        <w:left w:val="none" w:sz="0" w:space="0" w:color="auto"/>
                        <w:bottom w:val="none" w:sz="0" w:space="0" w:color="auto"/>
                        <w:right w:val="none" w:sz="0" w:space="0" w:color="auto"/>
                      </w:divBdr>
                    </w:div>
                  </w:divsChild>
                </w:div>
                <w:div w:id="629626797">
                  <w:marLeft w:val="0"/>
                  <w:marRight w:val="0"/>
                  <w:marTop w:val="0"/>
                  <w:marBottom w:val="0"/>
                  <w:divBdr>
                    <w:top w:val="none" w:sz="0" w:space="0" w:color="auto"/>
                    <w:left w:val="none" w:sz="0" w:space="0" w:color="auto"/>
                    <w:bottom w:val="none" w:sz="0" w:space="0" w:color="auto"/>
                    <w:right w:val="none" w:sz="0" w:space="0" w:color="auto"/>
                  </w:divBdr>
                  <w:divsChild>
                    <w:div w:id="407968164">
                      <w:marLeft w:val="0"/>
                      <w:marRight w:val="0"/>
                      <w:marTop w:val="0"/>
                      <w:marBottom w:val="0"/>
                      <w:divBdr>
                        <w:top w:val="none" w:sz="0" w:space="0" w:color="auto"/>
                        <w:left w:val="none" w:sz="0" w:space="0" w:color="auto"/>
                        <w:bottom w:val="none" w:sz="0" w:space="0" w:color="auto"/>
                        <w:right w:val="none" w:sz="0" w:space="0" w:color="auto"/>
                      </w:divBdr>
                    </w:div>
                  </w:divsChild>
                </w:div>
                <w:div w:id="635522870">
                  <w:marLeft w:val="0"/>
                  <w:marRight w:val="0"/>
                  <w:marTop w:val="0"/>
                  <w:marBottom w:val="0"/>
                  <w:divBdr>
                    <w:top w:val="none" w:sz="0" w:space="0" w:color="auto"/>
                    <w:left w:val="none" w:sz="0" w:space="0" w:color="auto"/>
                    <w:bottom w:val="none" w:sz="0" w:space="0" w:color="auto"/>
                    <w:right w:val="none" w:sz="0" w:space="0" w:color="auto"/>
                  </w:divBdr>
                  <w:divsChild>
                    <w:div w:id="1344479959">
                      <w:marLeft w:val="0"/>
                      <w:marRight w:val="0"/>
                      <w:marTop w:val="0"/>
                      <w:marBottom w:val="0"/>
                      <w:divBdr>
                        <w:top w:val="none" w:sz="0" w:space="0" w:color="auto"/>
                        <w:left w:val="none" w:sz="0" w:space="0" w:color="auto"/>
                        <w:bottom w:val="none" w:sz="0" w:space="0" w:color="auto"/>
                        <w:right w:val="none" w:sz="0" w:space="0" w:color="auto"/>
                      </w:divBdr>
                    </w:div>
                  </w:divsChild>
                </w:div>
                <w:div w:id="689837364">
                  <w:marLeft w:val="0"/>
                  <w:marRight w:val="0"/>
                  <w:marTop w:val="0"/>
                  <w:marBottom w:val="0"/>
                  <w:divBdr>
                    <w:top w:val="none" w:sz="0" w:space="0" w:color="auto"/>
                    <w:left w:val="none" w:sz="0" w:space="0" w:color="auto"/>
                    <w:bottom w:val="none" w:sz="0" w:space="0" w:color="auto"/>
                    <w:right w:val="none" w:sz="0" w:space="0" w:color="auto"/>
                  </w:divBdr>
                  <w:divsChild>
                    <w:div w:id="43450389">
                      <w:marLeft w:val="0"/>
                      <w:marRight w:val="0"/>
                      <w:marTop w:val="0"/>
                      <w:marBottom w:val="0"/>
                      <w:divBdr>
                        <w:top w:val="none" w:sz="0" w:space="0" w:color="auto"/>
                        <w:left w:val="none" w:sz="0" w:space="0" w:color="auto"/>
                        <w:bottom w:val="none" w:sz="0" w:space="0" w:color="auto"/>
                        <w:right w:val="none" w:sz="0" w:space="0" w:color="auto"/>
                      </w:divBdr>
                    </w:div>
                  </w:divsChild>
                </w:div>
                <w:div w:id="744425182">
                  <w:marLeft w:val="0"/>
                  <w:marRight w:val="0"/>
                  <w:marTop w:val="0"/>
                  <w:marBottom w:val="0"/>
                  <w:divBdr>
                    <w:top w:val="none" w:sz="0" w:space="0" w:color="auto"/>
                    <w:left w:val="none" w:sz="0" w:space="0" w:color="auto"/>
                    <w:bottom w:val="none" w:sz="0" w:space="0" w:color="auto"/>
                    <w:right w:val="none" w:sz="0" w:space="0" w:color="auto"/>
                  </w:divBdr>
                  <w:divsChild>
                    <w:div w:id="998582346">
                      <w:marLeft w:val="0"/>
                      <w:marRight w:val="0"/>
                      <w:marTop w:val="0"/>
                      <w:marBottom w:val="0"/>
                      <w:divBdr>
                        <w:top w:val="none" w:sz="0" w:space="0" w:color="auto"/>
                        <w:left w:val="none" w:sz="0" w:space="0" w:color="auto"/>
                        <w:bottom w:val="none" w:sz="0" w:space="0" w:color="auto"/>
                        <w:right w:val="none" w:sz="0" w:space="0" w:color="auto"/>
                      </w:divBdr>
                    </w:div>
                  </w:divsChild>
                </w:div>
                <w:div w:id="854685936">
                  <w:marLeft w:val="0"/>
                  <w:marRight w:val="0"/>
                  <w:marTop w:val="0"/>
                  <w:marBottom w:val="0"/>
                  <w:divBdr>
                    <w:top w:val="none" w:sz="0" w:space="0" w:color="auto"/>
                    <w:left w:val="none" w:sz="0" w:space="0" w:color="auto"/>
                    <w:bottom w:val="none" w:sz="0" w:space="0" w:color="auto"/>
                    <w:right w:val="none" w:sz="0" w:space="0" w:color="auto"/>
                  </w:divBdr>
                  <w:divsChild>
                    <w:div w:id="1084188717">
                      <w:marLeft w:val="0"/>
                      <w:marRight w:val="0"/>
                      <w:marTop w:val="0"/>
                      <w:marBottom w:val="0"/>
                      <w:divBdr>
                        <w:top w:val="none" w:sz="0" w:space="0" w:color="auto"/>
                        <w:left w:val="none" w:sz="0" w:space="0" w:color="auto"/>
                        <w:bottom w:val="none" w:sz="0" w:space="0" w:color="auto"/>
                        <w:right w:val="none" w:sz="0" w:space="0" w:color="auto"/>
                      </w:divBdr>
                    </w:div>
                  </w:divsChild>
                </w:div>
                <w:div w:id="941500501">
                  <w:marLeft w:val="0"/>
                  <w:marRight w:val="0"/>
                  <w:marTop w:val="0"/>
                  <w:marBottom w:val="0"/>
                  <w:divBdr>
                    <w:top w:val="none" w:sz="0" w:space="0" w:color="auto"/>
                    <w:left w:val="none" w:sz="0" w:space="0" w:color="auto"/>
                    <w:bottom w:val="none" w:sz="0" w:space="0" w:color="auto"/>
                    <w:right w:val="none" w:sz="0" w:space="0" w:color="auto"/>
                  </w:divBdr>
                  <w:divsChild>
                    <w:div w:id="155004035">
                      <w:marLeft w:val="0"/>
                      <w:marRight w:val="0"/>
                      <w:marTop w:val="0"/>
                      <w:marBottom w:val="0"/>
                      <w:divBdr>
                        <w:top w:val="none" w:sz="0" w:space="0" w:color="auto"/>
                        <w:left w:val="none" w:sz="0" w:space="0" w:color="auto"/>
                        <w:bottom w:val="none" w:sz="0" w:space="0" w:color="auto"/>
                        <w:right w:val="none" w:sz="0" w:space="0" w:color="auto"/>
                      </w:divBdr>
                    </w:div>
                  </w:divsChild>
                </w:div>
                <w:div w:id="981619805">
                  <w:marLeft w:val="0"/>
                  <w:marRight w:val="0"/>
                  <w:marTop w:val="0"/>
                  <w:marBottom w:val="0"/>
                  <w:divBdr>
                    <w:top w:val="none" w:sz="0" w:space="0" w:color="auto"/>
                    <w:left w:val="none" w:sz="0" w:space="0" w:color="auto"/>
                    <w:bottom w:val="none" w:sz="0" w:space="0" w:color="auto"/>
                    <w:right w:val="none" w:sz="0" w:space="0" w:color="auto"/>
                  </w:divBdr>
                  <w:divsChild>
                    <w:div w:id="606160809">
                      <w:marLeft w:val="0"/>
                      <w:marRight w:val="0"/>
                      <w:marTop w:val="0"/>
                      <w:marBottom w:val="0"/>
                      <w:divBdr>
                        <w:top w:val="none" w:sz="0" w:space="0" w:color="auto"/>
                        <w:left w:val="none" w:sz="0" w:space="0" w:color="auto"/>
                        <w:bottom w:val="none" w:sz="0" w:space="0" w:color="auto"/>
                        <w:right w:val="none" w:sz="0" w:space="0" w:color="auto"/>
                      </w:divBdr>
                    </w:div>
                  </w:divsChild>
                </w:div>
                <w:div w:id="987368040">
                  <w:marLeft w:val="0"/>
                  <w:marRight w:val="0"/>
                  <w:marTop w:val="0"/>
                  <w:marBottom w:val="0"/>
                  <w:divBdr>
                    <w:top w:val="none" w:sz="0" w:space="0" w:color="auto"/>
                    <w:left w:val="none" w:sz="0" w:space="0" w:color="auto"/>
                    <w:bottom w:val="none" w:sz="0" w:space="0" w:color="auto"/>
                    <w:right w:val="none" w:sz="0" w:space="0" w:color="auto"/>
                  </w:divBdr>
                  <w:divsChild>
                    <w:div w:id="618990881">
                      <w:marLeft w:val="0"/>
                      <w:marRight w:val="0"/>
                      <w:marTop w:val="0"/>
                      <w:marBottom w:val="0"/>
                      <w:divBdr>
                        <w:top w:val="none" w:sz="0" w:space="0" w:color="auto"/>
                        <w:left w:val="none" w:sz="0" w:space="0" w:color="auto"/>
                        <w:bottom w:val="none" w:sz="0" w:space="0" w:color="auto"/>
                        <w:right w:val="none" w:sz="0" w:space="0" w:color="auto"/>
                      </w:divBdr>
                    </w:div>
                  </w:divsChild>
                </w:div>
                <w:div w:id="987903484">
                  <w:marLeft w:val="0"/>
                  <w:marRight w:val="0"/>
                  <w:marTop w:val="0"/>
                  <w:marBottom w:val="0"/>
                  <w:divBdr>
                    <w:top w:val="none" w:sz="0" w:space="0" w:color="auto"/>
                    <w:left w:val="none" w:sz="0" w:space="0" w:color="auto"/>
                    <w:bottom w:val="none" w:sz="0" w:space="0" w:color="auto"/>
                    <w:right w:val="none" w:sz="0" w:space="0" w:color="auto"/>
                  </w:divBdr>
                  <w:divsChild>
                    <w:div w:id="591164452">
                      <w:marLeft w:val="0"/>
                      <w:marRight w:val="0"/>
                      <w:marTop w:val="0"/>
                      <w:marBottom w:val="0"/>
                      <w:divBdr>
                        <w:top w:val="none" w:sz="0" w:space="0" w:color="auto"/>
                        <w:left w:val="none" w:sz="0" w:space="0" w:color="auto"/>
                        <w:bottom w:val="none" w:sz="0" w:space="0" w:color="auto"/>
                        <w:right w:val="none" w:sz="0" w:space="0" w:color="auto"/>
                      </w:divBdr>
                    </w:div>
                  </w:divsChild>
                </w:div>
                <w:div w:id="1016687553">
                  <w:marLeft w:val="0"/>
                  <w:marRight w:val="0"/>
                  <w:marTop w:val="0"/>
                  <w:marBottom w:val="0"/>
                  <w:divBdr>
                    <w:top w:val="none" w:sz="0" w:space="0" w:color="auto"/>
                    <w:left w:val="none" w:sz="0" w:space="0" w:color="auto"/>
                    <w:bottom w:val="none" w:sz="0" w:space="0" w:color="auto"/>
                    <w:right w:val="none" w:sz="0" w:space="0" w:color="auto"/>
                  </w:divBdr>
                  <w:divsChild>
                    <w:div w:id="1432387347">
                      <w:marLeft w:val="0"/>
                      <w:marRight w:val="0"/>
                      <w:marTop w:val="0"/>
                      <w:marBottom w:val="0"/>
                      <w:divBdr>
                        <w:top w:val="none" w:sz="0" w:space="0" w:color="auto"/>
                        <w:left w:val="none" w:sz="0" w:space="0" w:color="auto"/>
                        <w:bottom w:val="none" w:sz="0" w:space="0" w:color="auto"/>
                        <w:right w:val="none" w:sz="0" w:space="0" w:color="auto"/>
                      </w:divBdr>
                    </w:div>
                  </w:divsChild>
                </w:div>
                <w:div w:id="1031102315">
                  <w:marLeft w:val="0"/>
                  <w:marRight w:val="0"/>
                  <w:marTop w:val="0"/>
                  <w:marBottom w:val="0"/>
                  <w:divBdr>
                    <w:top w:val="none" w:sz="0" w:space="0" w:color="auto"/>
                    <w:left w:val="none" w:sz="0" w:space="0" w:color="auto"/>
                    <w:bottom w:val="none" w:sz="0" w:space="0" w:color="auto"/>
                    <w:right w:val="none" w:sz="0" w:space="0" w:color="auto"/>
                  </w:divBdr>
                  <w:divsChild>
                    <w:div w:id="296376211">
                      <w:marLeft w:val="0"/>
                      <w:marRight w:val="0"/>
                      <w:marTop w:val="0"/>
                      <w:marBottom w:val="0"/>
                      <w:divBdr>
                        <w:top w:val="none" w:sz="0" w:space="0" w:color="auto"/>
                        <w:left w:val="none" w:sz="0" w:space="0" w:color="auto"/>
                        <w:bottom w:val="none" w:sz="0" w:space="0" w:color="auto"/>
                        <w:right w:val="none" w:sz="0" w:space="0" w:color="auto"/>
                      </w:divBdr>
                    </w:div>
                  </w:divsChild>
                </w:div>
                <w:div w:id="1151286438">
                  <w:marLeft w:val="0"/>
                  <w:marRight w:val="0"/>
                  <w:marTop w:val="0"/>
                  <w:marBottom w:val="0"/>
                  <w:divBdr>
                    <w:top w:val="none" w:sz="0" w:space="0" w:color="auto"/>
                    <w:left w:val="none" w:sz="0" w:space="0" w:color="auto"/>
                    <w:bottom w:val="none" w:sz="0" w:space="0" w:color="auto"/>
                    <w:right w:val="none" w:sz="0" w:space="0" w:color="auto"/>
                  </w:divBdr>
                  <w:divsChild>
                    <w:div w:id="1502307897">
                      <w:marLeft w:val="0"/>
                      <w:marRight w:val="0"/>
                      <w:marTop w:val="0"/>
                      <w:marBottom w:val="0"/>
                      <w:divBdr>
                        <w:top w:val="none" w:sz="0" w:space="0" w:color="auto"/>
                        <w:left w:val="none" w:sz="0" w:space="0" w:color="auto"/>
                        <w:bottom w:val="none" w:sz="0" w:space="0" w:color="auto"/>
                        <w:right w:val="none" w:sz="0" w:space="0" w:color="auto"/>
                      </w:divBdr>
                    </w:div>
                  </w:divsChild>
                </w:div>
                <w:div w:id="1154028360">
                  <w:marLeft w:val="0"/>
                  <w:marRight w:val="0"/>
                  <w:marTop w:val="0"/>
                  <w:marBottom w:val="0"/>
                  <w:divBdr>
                    <w:top w:val="none" w:sz="0" w:space="0" w:color="auto"/>
                    <w:left w:val="none" w:sz="0" w:space="0" w:color="auto"/>
                    <w:bottom w:val="none" w:sz="0" w:space="0" w:color="auto"/>
                    <w:right w:val="none" w:sz="0" w:space="0" w:color="auto"/>
                  </w:divBdr>
                  <w:divsChild>
                    <w:div w:id="1882787329">
                      <w:marLeft w:val="0"/>
                      <w:marRight w:val="0"/>
                      <w:marTop w:val="0"/>
                      <w:marBottom w:val="0"/>
                      <w:divBdr>
                        <w:top w:val="none" w:sz="0" w:space="0" w:color="auto"/>
                        <w:left w:val="none" w:sz="0" w:space="0" w:color="auto"/>
                        <w:bottom w:val="none" w:sz="0" w:space="0" w:color="auto"/>
                        <w:right w:val="none" w:sz="0" w:space="0" w:color="auto"/>
                      </w:divBdr>
                    </w:div>
                  </w:divsChild>
                </w:div>
                <w:div w:id="1171264222">
                  <w:marLeft w:val="0"/>
                  <w:marRight w:val="0"/>
                  <w:marTop w:val="0"/>
                  <w:marBottom w:val="0"/>
                  <w:divBdr>
                    <w:top w:val="none" w:sz="0" w:space="0" w:color="auto"/>
                    <w:left w:val="none" w:sz="0" w:space="0" w:color="auto"/>
                    <w:bottom w:val="none" w:sz="0" w:space="0" w:color="auto"/>
                    <w:right w:val="none" w:sz="0" w:space="0" w:color="auto"/>
                  </w:divBdr>
                  <w:divsChild>
                    <w:div w:id="1247765629">
                      <w:marLeft w:val="0"/>
                      <w:marRight w:val="0"/>
                      <w:marTop w:val="0"/>
                      <w:marBottom w:val="0"/>
                      <w:divBdr>
                        <w:top w:val="none" w:sz="0" w:space="0" w:color="auto"/>
                        <w:left w:val="none" w:sz="0" w:space="0" w:color="auto"/>
                        <w:bottom w:val="none" w:sz="0" w:space="0" w:color="auto"/>
                        <w:right w:val="none" w:sz="0" w:space="0" w:color="auto"/>
                      </w:divBdr>
                    </w:div>
                  </w:divsChild>
                </w:div>
                <w:div w:id="1269387242">
                  <w:marLeft w:val="0"/>
                  <w:marRight w:val="0"/>
                  <w:marTop w:val="0"/>
                  <w:marBottom w:val="0"/>
                  <w:divBdr>
                    <w:top w:val="none" w:sz="0" w:space="0" w:color="auto"/>
                    <w:left w:val="none" w:sz="0" w:space="0" w:color="auto"/>
                    <w:bottom w:val="none" w:sz="0" w:space="0" w:color="auto"/>
                    <w:right w:val="none" w:sz="0" w:space="0" w:color="auto"/>
                  </w:divBdr>
                  <w:divsChild>
                    <w:div w:id="533731595">
                      <w:marLeft w:val="0"/>
                      <w:marRight w:val="0"/>
                      <w:marTop w:val="0"/>
                      <w:marBottom w:val="0"/>
                      <w:divBdr>
                        <w:top w:val="none" w:sz="0" w:space="0" w:color="auto"/>
                        <w:left w:val="none" w:sz="0" w:space="0" w:color="auto"/>
                        <w:bottom w:val="none" w:sz="0" w:space="0" w:color="auto"/>
                        <w:right w:val="none" w:sz="0" w:space="0" w:color="auto"/>
                      </w:divBdr>
                    </w:div>
                  </w:divsChild>
                </w:div>
                <w:div w:id="1302419308">
                  <w:marLeft w:val="0"/>
                  <w:marRight w:val="0"/>
                  <w:marTop w:val="0"/>
                  <w:marBottom w:val="0"/>
                  <w:divBdr>
                    <w:top w:val="none" w:sz="0" w:space="0" w:color="auto"/>
                    <w:left w:val="none" w:sz="0" w:space="0" w:color="auto"/>
                    <w:bottom w:val="none" w:sz="0" w:space="0" w:color="auto"/>
                    <w:right w:val="none" w:sz="0" w:space="0" w:color="auto"/>
                  </w:divBdr>
                  <w:divsChild>
                    <w:div w:id="446048774">
                      <w:marLeft w:val="0"/>
                      <w:marRight w:val="0"/>
                      <w:marTop w:val="0"/>
                      <w:marBottom w:val="0"/>
                      <w:divBdr>
                        <w:top w:val="none" w:sz="0" w:space="0" w:color="auto"/>
                        <w:left w:val="none" w:sz="0" w:space="0" w:color="auto"/>
                        <w:bottom w:val="none" w:sz="0" w:space="0" w:color="auto"/>
                        <w:right w:val="none" w:sz="0" w:space="0" w:color="auto"/>
                      </w:divBdr>
                    </w:div>
                  </w:divsChild>
                </w:div>
                <w:div w:id="1308632741">
                  <w:marLeft w:val="0"/>
                  <w:marRight w:val="0"/>
                  <w:marTop w:val="0"/>
                  <w:marBottom w:val="0"/>
                  <w:divBdr>
                    <w:top w:val="none" w:sz="0" w:space="0" w:color="auto"/>
                    <w:left w:val="none" w:sz="0" w:space="0" w:color="auto"/>
                    <w:bottom w:val="none" w:sz="0" w:space="0" w:color="auto"/>
                    <w:right w:val="none" w:sz="0" w:space="0" w:color="auto"/>
                  </w:divBdr>
                  <w:divsChild>
                    <w:div w:id="870412505">
                      <w:marLeft w:val="0"/>
                      <w:marRight w:val="0"/>
                      <w:marTop w:val="0"/>
                      <w:marBottom w:val="0"/>
                      <w:divBdr>
                        <w:top w:val="none" w:sz="0" w:space="0" w:color="auto"/>
                        <w:left w:val="none" w:sz="0" w:space="0" w:color="auto"/>
                        <w:bottom w:val="none" w:sz="0" w:space="0" w:color="auto"/>
                        <w:right w:val="none" w:sz="0" w:space="0" w:color="auto"/>
                      </w:divBdr>
                    </w:div>
                  </w:divsChild>
                </w:div>
                <w:div w:id="1323966557">
                  <w:marLeft w:val="0"/>
                  <w:marRight w:val="0"/>
                  <w:marTop w:val="0"/>
                  <w:marBottom w:val="0"/>
                  <w:divBdr>
                    <w:top w:val="none" w:sz="0" w:space="0" w:color="auto"/>
                    <w:left w:val="none" w:sz="0" w:space="0" w:color="auto"/>
                    <w:bottom w:val="none" w:sz="0" w:space="0" w:color="auto"/>
                    <w:right w:val="none" w:sz="0" w:space="0" w:color="auto"/>
                  </w:divBdr>
                  <w:divsChild>
                    <w:div w:id="313223878">
                      <w:marLeft w:val="0"/>
                      <w:marRight w:val="0"/>
                      <w:marTop w:val="0"/>
                      <w:marBottom w:val="0"/>
                      <w:divBdr>
                        <w:top w:val="none" w:sz="0" w:space="0" w:color="auto"/>
                        <w:left w:val="none" w:sz="0" w:space="0" w:color="auto"/>
                        <w:bottom w:val="none" w:sz="0" w:space="0" w:color="auto"/>
                        <w:right w:val="none" w:sz="0" w:space="0" w:color="auto"/>
                      </w:divBdr>
                    </w:div>
                  </w:divsChild>
                </w:div>
                <w:div w:id="1328283754">
                  <w:marLeft w:val="0"/>
                  <w:marRight w:val="0"/>
                  <w:marTop w:val="0"/>
                  <w:marBottom w:val="0"/>
                  <w:divBdr>
                    <w:top w:val="none" w:sz="0" w:space="0" w:color="auto"/>
                    <w:left w:val="none" w:sz="0" w:space="0" w:color="auto"/>
                    <w:bottom w:val="none" w:sz="0" w:space="0" w:color="auto"/>
                    <w:right w:val="none" w:sz="0" w:space="0" w:color="auto"/>
                  </w:divBdr>
                  <w:divsChild>
                    <w:div w:id="1255164521">
                      <w:marLeft w:val="0"/>
                      <w:marRight w:val="0"/>
                      <w:marTop w:val="0"/>
                      <w:marBottom w:val="0"/>
                      <w:divBdr>
                        <w:top w:val="none" w:sz="0" w:space="0" w:color="auto"/>
                        <w:left w:val="none" w:sz="0" w:space="0" w:color="auto"/>
                        <w:bottom w:val="none" w:sz="0" w:space="0" w:color="auto"/>
                        <w:right w:val="none" w:sz="0" w:space="0" w:color="auto"/>
                      </w:divBdr>
                    </w:div>
                  </w:divsChild>
                </w:div>
                <w:div w:id="1360427026">
                  <w:marLeft w:val="0"/>
                  <w:marRight w:val="0"/>
                  <w:marTop w:val="0"/>
                  <w:marBottom w:val="0"/>
                  <w:divBdr>
                    <w:top w:val="none" w:sz="0" w:space="0" w:color="auto"/>
                    <w:left w:val="none" w:sz="0" w:space="0" w:color="auto"/>
                    <w:bottom w:val="none" w:sz="0" w:space="0" w:color="auto"/>
                    <w:right w:val="none" w:sz="0" w:space="0" w:color="auto"/>
                  </w:divBdr>
                  <w:divsChild>
                    <w:div w:id="216359051">
                      <w:marLeft w:val="0"/>
                      <w:marRight w:val="0"/>
                      <w:marTop w:val="0"/>
                      <w:marBottom w:val="0"/>
                      <w:divBdr>
                        <w:top w:val="none" w:sz="0" w:space="0" w:color="auto"/>
                        <w:left w:val="none" w:sz="0" w:space="0" w:color="auto"/>
                        <w:bottom w:val="none" w:sz="0" w:space="0" w:color="auto"/>
                        <w:right w:val="none" w:sz="0" w:space="0" w:color="auto"/>
                      </w:divBdr>
                    </w:div>
                  </w:divsChild>
                </w:div>
                <w:div w:id="1421101789">
                  <w:marLeft w:val="0"/>
                  <w:marRight w:val="0"/>
                  <w:marTop w:val="0"/>
                  <w:marBottom w:val="0"/>
                  <w:divBdr>
                    <w:top w:val="none" w:sz="0" w:space="0" w:color="auto"/>
                    <w:left w:val="none" w:sz="0" w:space="0" w:color="auto"/>
                    <w:bottom w:val="none" w:sz="0" w:space="0" w:color="auto"/>
                    <w:right w:val="none" w:sz="0" w:space="0" w:color="auto"/>
                  </w:divBdr>
                  <w:divsChild>
                    <w:div w:id="1975796910">
                      <w:marLeft w:val="0"/>
                      <w:marRight w:val="0"/>
                      <w:marTop w:val="0"/>
                      <w:marBottom w:val="0"/>
                      <w:divBdr>
                        <w:top w:val="none" w:sz="0" w:space="0" w:color="auto"/>
                        <w:left w:val="none" w:sz="0" w:space="0" w:color="auto"/>
                        <w:bottom w:val="none" w:sz="0" w:space="0" w:color="auto"/>
                        <w:right w:val="none" w:sz="0" w:space="0" w:color="auto"/>
                      </w:divBdr>
                    </w:div>
                  </w:divsChild>
                </w:div>
                <w:div w:id="1453087312">
                  <w:marLeft w:val="0"/>
                  <w:marRight w:val="0"/>
                  <w:marTop w:val="0"/>
                  <w:marBottom w:val="0"/>
                  <w:divBdr>
                    <w:top w:val="none" w:sz="0" w:space="0" w:color="auto"/>
                    <w:left w:val="none" w:sz="0" w:space="0" w:color="auto"/>
                    <w:bottom w:val="none" w:sz="0" w:space="0" w:color="auto"/>
                    <w:right w:val="none" w:sz="0" w:space="0" w:color="auto"/>
                  </w:divBdr>
                  <w:divsChild>
                    <w:div w:id="770394349">
                      <w:marLeft w:val="0"/>
                      <w:marRight w:val="0"/>
                      <w:marTop w:val="0"/>
                      <w:marBottom w:val="0"/>
                      <w:divBdr>
                        <w:top w:val="none" w:sz="0" w:space="0" w:color="auto"/>
                        <w:left w:val="none" w:sz="0" w:space="0" w:color="auto"/>
                        <w:bottom w:val="none" w:sz="0" w:space="0" w:color="auto"/>
                        <w:right w:val="none" w:sz="0" w:space="0" w:color="auto"/>
                      </w:divBdr>
                    </w:div>
                  </w:divsChild>
                </w:div>
                <w:div w:id="1547714382">
                  <w:marLeft w:val="0"/>
                  <w:marRight w:val="0"/>
                  <w:marTop w:val="0"/>
                  <w:marBottom w:val="0"/>
                  <w:divBdr>
                    <w:top w:val="none" w:sz="0" w:space="0" w:color="auto"/>
                    <w:left w:val="none" w:sz="0" w:space="0" w:color="auto"/>
                    <w:bottom w:val="none" w:sz="0" w:space="0" w:color="auto"/>
                    <w:right w:val="none" w:sz="0" w:space="0" w:color="auto"/>
                  </w:divBdr>
                  <w:divsChild>
                    <w:div w:id="1986396322">
                      <w:marLeft w:val="0"/>
                      <w:marRight w:val="0"/>
                      <w:marTop w:val="0"/>
                      <w:marBottom w:val="0"/>
                      <w:divBdr>
                        <w:top w:val="none" w:sz="0" w:space="0" w:color="auto"/>
                        <w:left w:val="none" w:sz="0" w:space="0" w:color="auto"/>
                        <w:bottom w:val="none" w:sz="0" w:space="0" w:color="auto"/>
                        <w:right w:val="none" w:sz="0" w:space="0" w:color="auto"/>
                      </w:divBdr>
                    </w:div>
                  </w:divsChild>
                </w:div>
                <w:div w:id="1562012693">
                  <w:marLeft w:val="0"/>
                  <w:marRight w:val="0"/>
                  <w:marTop w:val="0"/>
                  <w:marBottom w:val="0"/>
                  <w:divBdr>
                    <w:top w:val="none" w:sz="0" w:space="0" w:color="auto"/>
                    <w:left w:val="none" w:sz="0" w:space="0" w:color="auto"/>
                    <w:bottom w:val="none" w:sz="0" w:space="0" w:color="auto"/>
                    <w:right w:val="none" w:sz="0" w:space="0" w:color="auto"/>
                  </w:divBdr>
                  <w:divsChild>
                    <w:div w:id="838427897">
                      <w:marLeft w:val="0"/>
                      <w:marRight w:val="0"/>
                      <w:marTop w:val="0"/>
                      <w:marBottom w:val="0"/>
                      <w:divBdr>
                        <w:top w:val="none" w:sz="0" w:space="0" w:color="auto"/>
                        <w:left w:val="none" w:sz="0" w:space="0" w:color="auto"/>
                        <w:bottom w:val="none" w:sz="0" w:space="0" w:color="auto"/>
                        <w:right w:val="none" w:sz="0" w:space="0" w:color="auto"/>
                      </w:divBdr>
                    </w:div>
                  </w:divsChild>
                </w:div>
                <w:div w:id="1592546295">
                  <w:marLeft w:val="0"/>
                  <w:marRight w:val="0"/>
                  <w:marTop w:val="0"/>
                  <w:marBottom w:val="0"/>
                  <w:divBdr>
                    <w:top w:val="none" w:sz="0" w:space="0" w:color="auto"/>
                    <w:left w:val="none" w:sz="0" w:space="0" w:color="auto"/>
                    <w:bottom w:val="none" w:sz="0" w:space="0" w:color="auto"/>
                    <w:right w:val="none" w:sz="0" w:space="0" w:color="auto"/>
                  </w:divBdr>
                  <w:divsChild>
                    <w:div w:id="201792233">
                      <w:marLeft w:val="0"/>
                      <w:marRight w:val="0"/>
                      <w:marTop w:val="0"/>
                      <w:marBottom w:val="0"/>
                      <w:divBdr>
                        <w:top w:val="none" w:sz="0" w:space="0" w:color="auto"/>
                        <w:left w:val="none" w:sz="0" w:space="0" w:color="auto"/>
                        <w:bottom w:val="none" w:sz="0" w:space="0" w:color="auto"/>
                        <w:right w:val="none" w:sz="0" w:space="0" w:color="auto"/>
                      </w:divBdr>
                    </w:div>
                  </w:divsChild>
                </w:div>
                <w:div w:id="1713336434">
                  <w:marLeft w:val="0"/>
                  <w:marRight w:val="0"/>
                  <w:marTop w:val="0"/>
                  <w:marBottom w:val="0"/>
                  <w:divBdr>
                    <w:top w:val="none" w:sz="0" w:space="0" w:color="auto"/>
                    <w:left w:val="none" w:sz="0" w:space="0" w:color="auto"/>
                    <w:bottom w:val="none" w:sz="0" w:space="0" w:color="auto"/>
                    <w:right w:val="none" w:sz="0" w:space="0" w:color="auto"/>
                  </w:divBdr>
                  <w:divsChild>
                    <w:div w:id="372968948">
                      <w:marLeft w:val="0"/>
                      <w:marRight w:val="0"/>
                      <w:marTop w:val="0"/>
                      <w:marBottom w:val="0"/>
                      <w:divBdr>
                        <w:top w:val="none" w:sz="0" w:space="0" w:color="auto"/>
                        <w:left w:val="none" w:sz="0" w:space="0" w:color="auto"/>
                        <w:bottom w:val="none" w:sz="0" w:space="0" w:color="auto"/>
                        <w:right w:val="none" w:sz="0" w:space="0" w:color="auto"/>
                      </w:divBdr>
                    </w:div>
                  </w:divsChild>
                </w:div>
                <w:div w:id="1808351366">
                  <w:marLeft w:val="0"/>
                  <w:marRight w:val="0"/>
                  <w:marTop w:val="0"/>
                  <w:marBottom w:val="0"/>
                  <w:divBdr>
                    <w:top w:val="none" w:sz="0" w:space="0" w:color="auto"/>
                    <w:left w:val="none" w:sz="0" w:space="0" w:color="auto"/>
                    <w:bottom w:val="none" w:sz="0" w:space="0" w:color="auto"/>
                    <w:right w:val="none" w:sz="0" w:space="0" w:color="auto"/>
                  </w:divBdr>
                  <w:divsChild>
                    <w:div w:id="2009360351">
                      <w:marLeft w:val="0"/>
                      <w:marRight w:val="0"/>
                      <w:marTop w:val="0"/>
                      <w:marBottom w:val="0"/>
                      <w:divBdr>
                        <w:top w:val="none" w:sz="0" w:space="0" w:color="auto"/>
                        <w:left w:val="none" w:sz="0" w:space="0" w:color="auto"/>
                        <w:bottom w:val="none" w:sz="0" w:space="0" w:color="auto"/>
                        <w:right w:val="none" w:sz="0" w:space="0" w:color="auto"/>
                      </w:divBdr>
                    </w:div>
                  </w:divsChild>
                </w:div>
                <w:div w:id="1843542219">
                  <w:marLeft w:val="0"/>
                  <w:marRight w:val="0"/>
                  <w:marTop w:val="0"/>
                  <w:marBottom w:val="0"/>
                  <w:divBdr>
                    <w:top w:val="none" w:sz="0" w:space="0" w:color="auto"/>
                    <w:left w:val="none" w:sz="0" w:space="0" w:color="auto"/>
                    <w:bottom w:val="none" w:sz="0" w:space="0" w:color="auto"/>
                    <w:right w:val="none" w:sz="0" w:space="0" w:color="auto"/>
                  </w:divBdr>
                  <w:divsChild>
                    <w:div w:id="1630281710">
                      <w:marLeft w:val="0"/>
                      <w:marRight w:val="0"/>
                      <w:marTop w:val="0"/>
                      <w:marBottom w:val="0"/>
                      <w:divBdr>
                        <w:top w:val="none" w:sz="0" w:space="0" w:color="auto"/>
                        <w:left w:val="none" w:sz="0" w:space="0" w:color="auto"/>
                        <w:bottom w:val="none" w:sz="0" w:space="0" w:color="auto"/>
                        <w:right w:val="none" w:sz="0" w:space="0" w:color="auto"/>
                      </w:divBdr>
                    </w:div>
                  </w:divsChild>
                </w:div>
                <w:div w:id="1878085304">
                  <w:marLeft w:val="0"/>
                  <w:marRight w:val="0"/>
                  <w:marTop w:val="0"/>
                  <w:marBottom w:val="0"/>
                  <w:divBdr>
                    <w:top w:val="none" w:sz="0" w:space="0" w:color="auto"/>
                    <w:left w:val="none" w:sz="0" w:space="0" w:color="auto"/>
                    <w:bottom w:val="none" w:sz="0" w:space="0" w:color="auto"/>
                    <w:right w:val="none" w:sz="0" w:space="0" w:color="auto"/>
                  </w:divBdr>
                  <w:divsChild>
                    <w:div w:id="1769539631">
                      <w:marLeft w:val="0"/>
                      <w:marRight w:val="0"/>
                      <w:marTop w:val="0"/>
                      <w:marBottom w:val="0"/>
                      <w:divBdr>
                        <w:top w:val="none" w:sz="0" w:space="0" w:color="auto"/>
                        <w:left w:val="none" w:sz="0" w:space="0" w:color="auto"/>
                        <w:bottom w:val="none" w:sz="0" w:space="0" w:color="auto"/>
                        <w:right w:val="none" w:sz="0" w:space="0" w:color="auto"/>
                      </w:divBdr>
                    </w:div>
                  </w:divsChild>
                </w:div>
                <w:div w:id="1912622414">
                  <w:marLeft w:val="0"/>
                  <w:marRight w:val="0"/>
                  <w:marTop w:val="0"/>
                  <w:marBottom w:val="0"/>
                  <w:divBdr>
                    <w:top w:val="none" w:sz="0" w:space="0" w:color="auto"/>
                    <w:left w:val="none" w:sz="0" w:space="0" w:color="auto"/>
                    <w:bottom w:val="none" w:sz="0" w:space="0" w:color="auto"/>
                    <w:right w:val="none" w:sz="0" w:space="0" w:color="auto"/>
                  </w:divBdr>
                  <w:divsChild>
                    <w:div w:id="701789886">
                      <w:marLeft w:val="0"/>
                      <w:marRight w:val="0"/>
                      <w:marTop w:val="0"/>
                      <w:marBottom w:val="0"/>
                      <w:divBdr>
                        <w:top w:val="none" w:sz="0" w:space="0" w:color="auto"/>
                        <w:left w:val="none" w:sz="0" w:space="0" w:color="auto"/>
                        <w:bottom w:val="none" w:sz="0" w:space="0" w:color="auto"/>
                        <w:right w:val="none" w:sz="0" w:space="0" w:color="auto"/>
                      </w:divBdr>
                    </w:div>
                  </w:divsChild>
                </w:div>
                <w:div w:id="1963144961">
                  <w:marLeft w:val="0"/>
                  <w:marRight w:val="0"/>
                  <w:marTop w:val="0"/>
                  <w:marBottom w:val="0"/>
                  <w:divBdr>
                    <w:top w:val="none" w:sz="0" w:space="0" w:color="auto"/>
                    <w:left w:val="none" w:sz="0" w:space="0" w:color="auto"/>
                    <w:bottom w:val="none" w:sz="0" w:space="0" w:color="auto"/>
                    <w:right w:val="none" w:sz="0" w:space="0" w:color="auto"/>
                  </w:divBdr>
                  <w:divsChild>
                    <w:div w:id="55705826">
                      <w:marLeft w:val="0"/>
                      <w:marRight w:val="0"/>
                      <w:marTop w:val="0"/>
                      <w:marBottom w:val="0"/>
                      <w:divBdr>
                        <w:top w:val="none" w:sz="0" w:space="0" w:color="auto"/>
                        <w:left w:val="none" w:sz="0" w:space="0" w:color="auto"/>
                        <w:bottom w:val="none" w:sz="0" w:space="0" w:color="auto"/>
                        <w:right w:val="none" w:sz="0" w:space="0" w:color="auto"/>
                      </w:divBdr>
                    </w:div>
                  </w:divsChild>
                </w:div>
                <w:div w:id="2003973126">
                  <w:marLeft w:val="0"/>
                  <w:marRight w:val="0"/>
                  <w:marTop w:val="0"/>
                  <w:marBottom w:val="0"/>
                  <w:divBdr>
                    <w:top w:val="none" w:sz="0" w:space="0" w:color="auto"/>
                    <w:left w:val="none" w:sz="0" w:space="0" w:color="auto"/>
                    <w:bottom w:val="none" w:sz="0" w:space="0" w:color="auto"/>
                    <w:right w:val="none" w:sz="0" w:space="0" w:color="auto"/>
                  </w:divBdr>
                  <w:divsChild>
                    <w:div w:id="9403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9577">
          <w:marLeft w:val="0"/>
          <w:marRight w:val="0"/>
          <w:marTop w:val="0"/>
          <w:marBottom w:val="0"/>
          <w:divBdr>
            <w:top w:val="none" w:sz="0" w:space="0" w:color="auto"/>
            <w:left w:val="none" w:sz="0" w:space="0" w:color="auto"/>
            <w:bottom w:val="none" w:sz="0" w:space="0" w:color="auto"/>
            <w:right w:val="none" w:sz="0" w:space="0" w:color="auto"/>
          </w:divBdr>
        </w:div>
        <w:div w:id="1178808299">
          <w:marLeft w:val="0"/>
          <w:marRight w:val="0"/>
          <w:marTop w:val="0"/>
          <w:marBottom w:val="0"/>
          <w:divBdr>
            <w:top w:val="none" w:sz="0" w:space="0" w:color="auto"/>
            <w:left w:val="none" w:sz="0" w:space="0" w:color="auto"/>
            <w:bottom w:val="none" w:sz="0" w:space="0" w:color="auto"/>
            <w:right w:val="none" w:sz="0" w:space="0" w:color="auto"/>
          </w:divBdr>
        </w:div>
        <w:div w:id="1221819435">
          <w:marLeft w:val="0"/>
          <w:marRight w:val="0"/>
          <w:marTop w:val="0"/>
          <w:marBottom w:val="0"/>
          <w:divBdr>
            <w:top w:val="none" w:sz="0" w:space="0" w:color="auto"/>
            <w:left w:val="none" w:sz="0" w:space="0" w:color="auto"/>
            <w:bottom w:val="none" w:sz="0" w:space="0" w:color="auto"/>
            <w:right w:val="none" w:sz="0" w:space="0" w:color="auto"/>
          </w:divBdr>
        </w:div>
        <w:div w:id="1311591953">
          <w:marLeft w:val="0"/>
          <w:marRight w:val="0"/>
          <w:marTop w:val="0"/>
          <w:marBottom w:val="0"/>
          <w:divBdr>
            <w:top w:val="none" w:sz="0" w:space="0" w:color="auto"/>
            <w:left w:val="none" w:sz="0" w:space="0" w:color="auto"/>
            <w:bottom w:val="none" w:sz="0" w:space="0" w:color="auto"/>
            <w:right w:val="none" w:sz="0" w:space="0" w:color="auto"/>
          </w:divBdr>
        </w:div>
        <w:div w:id="1646280202">
          <w:marLeft w:val="0"/>
          <w:marRight w:val="0"/>
          <w:marTop w:val="0"/>
          <w:marBottom w:val="0"/>
          <w:divBdr>
            <w:top w:val="none" w:sz="0" w:space="0" w:color="auto"/>
            <w:left w:val="none" w:sz="0" w:space="0" w:color="auto"/>
            <w:bottom w:val="none" w:sz="0" w:space="0" w:color="auto"/>
            <w:right w:val="none" w:sz="0" w:space="0" w:color="auto"/>
          </w:divBdr>
        </w:div>
        <w:div w:id="1664117832">
          <w:marLeft w:val="0"/>
          <w:marRight w:val="0"/>
          <w:marTop w:val="0"/>
          <w:marBottom w:val="0"/>
          <w:divBdr>
            <w:top w:val="none" w:sz="0" w:space="0" w:color="auto"/>
            <w:left w:val="none" w:sz="0" w:space="0" w:color="auto"/>
            <w:bottom w:val="none" w:sz="0" w:space="0" w:color="auto"/>
            <w:right w:val="none" w:sz="0" w:space="0" w:color="auto"/>
          </w:divBdr>
        </w:div>
        <w:div w:id="1737163513">
          <w:marLeft w:val="0"/>
          <w:marRight w:val="0"/>
          <w:marTop w:val="0"/>
          <w:marBottom w:val="0"/>
          <w:divBdr>
            <w:top w:val="none" w:sz="0" w:space="0" w:color="auto"/>
            <w:left w:val="none" w:sz="0" w:space="0" w:color="auto"/>
            <w:bottom w:val="none" w:sz="0" w:space="0" w:color="auto"/>
            <w:right w:val="none" w:sz="0" w:space="0" w:color="auto"/>
          </w:divBdr>
        </w:div>
        <w:div w:id="1770538805">
          <w:marLeft w:val="0"/>
          <w:marRight w:val="0"/>
          <w:marTop w:val="0"/>
          <w:marBottom w:val="0"/>
          <w:divBdr>
            <w:top w:val="none" w:sz="0" w:space="0" w:color="auto"/>
            <w:left w:val="none" w:sz="0" w:space="0" w:color="auto"/>
            <w:bottom w:val="none" w:sz="0" w:space="0" w:color="auto"/>
            <w:right w:val="none" w:sz="0" w:space="0" w:color="auto"/>
          </w:divBdr>
        </w:div>
        <w:div w:id="1829249497">
          <w:marLeft w:val="0"/>
          <w:marRight w:val="0"/>
          <w:marTop w:val="0"/>
          <w:marBottom w:val="0"/>
          <w:divBdr>
            <w:top w:val="none" w:sz="0" w:space="0" w:color="auto"/>
            <w:left w:val="none" w:sz="0" w:space="0" w:color="auto"/>
            <w:bottom w:val="none" w:sz="0" w:space="0" w:color="auto"/>
            <w:right w:val="none" w:sz="0" w:space="0" w:color="auto"/>
          </w:divBdr>
        </w:div>
        <w:div w:id="1979989396">
          <w:marLeft w:val="0"/>
          <w:marRight w:val="0"/>
          <w:marTop w:val="0"/>
          <w:marBottom w:val="0"/>
          <w:divBdr>
            <w:top w:val="none" w:sz="0" w:space="0" w:color="auto"/>
            <w:left w:val="none" w:sz="0" w:space="0" w:color="auto"/>
            <w:bottom w:val="none" w:sz="0" w:space="0" w:color="auto"/>
            <w:right w:val="none" w:sz="0" w:space="0" w:color="auto"/>
          </w:divBdr>
        </w:div>
        <w:div w:id="2129471738">
          <w:marLeft w:val="0"/>
          <w:marRight w:val="0"/>
          <w:marTop w:val="0"/>
          <w:marBottom w:val="0"/>
          <w:divBdr>
            <w:top w:val="none" w:sz="0" w:space="0" w:color="auto"/>
            <w:left w:val="none" w:sz="0" w:space="0" w:color="auto"/>
            <w:bottom w:val="none" w:sz="0" w:space="0" w:color="auto"/>
            <w:right w:val="none" w:sz="0" w:space="0" w:color="auto"/>
          </w:divBdr>
        </w:div>
      </w:divsChild>
    </w:div>
    <w:div w:id="1963727133">
      <w:bodyDiv w:val="1"/>
      <w:marLeft w:val="0"/>
      <w:marRight w:val="0"/>
      <w:marTop w:val="0"/>
      <w:marBottom w:val="0"/>
      <w:divBdr>
        <w:top w:val="none" w:sz="0" w:space="0" w:color="auto"/>
        <w:left w:val="none" w:sz="0" w:space="0" w:color="auto"/>
        <w:bottom w:val="none" w:sz="0" w:space="0" w:color="auto"/>
        <w:right w:val="none" w:sz="0" w:space="0" w:color="auto"/>
      </w:divBdr>
      <w:divsChild>
        <w:div w:id="358626464">
          <w:marLeft w:val="0"/>
          <w:marRight w:val="0"/>
          <w:marTop w:val="0"/>
          <w:marBottom w:val="0"/>
          <w:divBdr>
            <w:top w:val="none" w:sz="0" w:space="0" w:color="auto"/>
            <w:left w:val="none" w:sz="0" w:space="0" w:color="auto"/>
            <w:bottom w:val="none" w:sz="0" w:space="0" w:color="auto"/>
            <w:right w:val="none" w:sz="0" w:space="0" w:color="auto"/>
          </w:divBdr>
          <w:divsChild>
            <w:div w:id="643237070">
              <w:marLeft w:val="0"/>
              <w:marRight w:val="0"/>
              <w:marTop w:val="0"/>
              <w:marBottom w:val="0"/>
              <w:divBdr>
                <w:top w:val="none" w:sz="0" w:space="0" w:color="auto"/>
                <w:left w:val="none" w:sz="0" w:space="0" w:color="auto"/>
                <w:bottom w:val="none" w:sz="0" w:space="0" w:color="auto"/>
                <w:right w:val="none" w:sz="0" w:space="0" w:color="auto"/>
              </w:divBdr>
            </w:div>
            <w:div w:id="1500580807">
              <w:marLeft w:val="0"/>
              <w:marRight w:val="0"/>
              <w:marTop w:val="0"/>
              <w:marBottom w:val="0"/>
              <w:divBdr>
                <w:top w:val="none" w:sz="0" w:space="0" w:color="auto"/>
                <w:left w:val="none" w:sz="0" w:space="0" w:color="auto"/>
                <w:bottom w:val="none" w:sz="0" w:space="0" w:color="auto"/>
                <w:right w:val="none" w:sz="0" w:space="0" w:color="auto"/>
              </w:divBdr>
            </w:div>
            <w:div w:id="1543249443">
              <w:marLeft w:val="0"/>
              <w:marRight w:val="0"/>
              <w:marTop w:val="0"/>
              <w:marBottom w:val="0"/>
              <w:divBdr>
                <w:top w:val="none" w:sz="0" w:space="0" w:color="auto"/>
                <w:left w:val="none" w:sz="0" w:space="0" w:color="auto"/>
                <w:bottom w:val="none" w:sz="0" w:space="0" w:color="auto"/>
                <w:right w:val="none" w:sz="0" w:space="0" w:color="auto"/>
              </w:divBdr>
            </w:div>
          </w:divsChild>
        </w:div>
        <w:div w:id="1618485542">
          <w:marLeft w:val="0"/>
          <w:marRight w:val="0"/>
          <w:marTop w:val="0"/>
          <w:marBottom w:val="0"/>
          <w:divBdr>
            <w:top w:val="none" w:sz="0" w:space="0" w:color="auto"/>
            <w:left w:val="none" w:sz="0" w:space="0" w:color="auto"/>
            <w:bottom w:val="none" w:sz="0" w:space="0" w:color="auto"/>
            <w:right w:val="none" w:sz="0" w:space="0" w:color="auto"/>
          </w:divBdr>
          <w:divsChild>
            <w:div w:id="27492322">
              <w:marLeft w:val="0"/>
              <w:marRight w:val="0"/>
              <w:marTop w:val="0"/>
              <w:marBottom w:val="0"/>
              <w:divBdr>
                <w:top w:val="none" w:sz="0" w:space="0" w:color="auto"/>
                <w:left w:val="none" w:sz="0" w:space="0" w:color="auto"/>
                <w:bottom w:val="none" w:sz="0" w:space="0" w:color="auto"/>
                <w:right w:val="none" w:sz="0" w:space="0" w:color="auto"/>
              </w:divBdr>
            </w:div>
            <w:div w:id="34817768">
              <w:marLeft w:val="0"/>
              <w:marRight w:val="0"/>
              <w:marTop w:val="0"/>
              <w:marBottom w:val="0"/>
              <w:divBdr>
                <w:top w:val="none" w:sz="0" w:space="0" w:color="auto"/>
                <w:left w:val="none" w:sz="0" w:space="0" w:color="auto"/>
                <w:bottom w:val="none" w:sz="0" w:space="0" w:color="auto"/>
                <w:right w:val="none" w:sz="0" w:space="0" w:color="auto"/>
              </w:divBdr>
            </w:div>
            <w:div w:id="473302446">
              <w:marLeft w:val="0"/>
              <w:marRight w:val="0"/>
              <w:marTop w:val="0"/>
              <w:marBottom w:val="0"/>
              <w:divBdr>
                <w:top w:val="none" w:sz="0" w:space="0" w:color="auto"/>
                <w:left w:val="none" w:sz="0" w:space="0" w:color="auto"/>
                <w:bottom w:val="none" w:sz="0" w:space="0" w:color="auto"/>
                <w:right w:val="none" w:sz="0" w:space="0" w:color="auto"/>
              </w:divBdr>
            </w:div>
            <w:div w:id="705762663">
              <w:marLeft w:val="0"/>
              <w:marRight w:val="0"/>
              <w:marTop w:val="0"/>
              <w:marBottom w:val="0"/>
              <w:divBdr>
                <w:top w:val="none" w:sz="0" w:space="0" w:color="auto"/>
                <w:left w:val="none" w:sz="0" w:space="0" w:color="auto"/>
                <w:bottom w:val="none" w:sz="0" w:space="0" w:color="auto"/>
                <w:right w:val="none" w:sz="0" w:space="0" w:color="auto"/>
              </w:divBdr>
            </w:div>
            <w:div w:id="820269958">
              <w:marLeft w:val="0"/>
              <w:marRight w:val="0"/>
              <w:marTop w:val="0"/>
              <w:marBottom w:val="0"/>
              <w:divBdr>
                <w:top w:val="none" w:sz="0" w:space="0" w:color="auto"/>
                <w:left w:val="none" w:sz="0" w:space="0" w:color="auto"/>
                <w:bottom w:val="none" w:sz="0" w:space="0" w:color="auto"/>
                <w:right w:val="none" w:sz="0" w:space="0" w:color="auto"/>
              </w:divBdr>
            </w:div>
            <w:div w:id="1032342346">
              <w:marLeft w:val="0"/>
              <w:marRight w:val="0"/>
              <w:marTop w:val="0"/>
              <w:marBottom w:val="0"/>
              <w:divBdr>
                <w:top w:val="none" w:sz="0" w:space="0" w:color="auto"/>
                <w:left w:val="none" w:sz="0" w:space="0" w:color="auto"/>
                <w:bottom w:val="none" w:sz="0" w:space="0" w:color="auto"/>
                <w:right w:val="none" w:sz="0" w:space="0" w:color="auto"/>
              </w:divBdr>
            </w:div>
            <w:div w:id="1241258191">
              <w:marLeft w:val="0"/>
              <w:marRight w:val="0"/>
              <w:marTop w:val="0"/>
              <w:marBottom w:val="0"/>
              <w:divBdr>
                <w:top w:val="none" w:sz="0" w:space="0" w:color="auto"/>
                <w:left w:val="none" w:sz="0" w:space="0" w:color="auto"/>
                <w:bottom w:val="none" w:sz="0" w:space="0" w:color="auto"/>
                <w:right w:val="none" w:sz="0" w:space="0" w:color="auto"/>
              </w:divBdr>
            </w:div>
            <w:div w:id="1488595518">
              <w:marLeft w:val="0"/>
              <w:marRight w:val="0"/>
              <w:marTop w:val="0"/>
              <w:marBottom w:val="0"/>
              <w:divBdr>
                <w:top w:val="none" w:sz="0" w:space="0" w:color="auto"/>
                <w:left w:val="none" w:sz="0" w:space="0" w:color="auto"/>
                <w:bottom w:val="none" w:sz="0" w:space="0" w:color="auto"/>
                <w:right w:val="none" w:sz="0" w:space="0" w:color="auto"/>
              </w:divBdr>
            </w:div>
            <w:div w:id="1787191197">
              <w:marLeft w:val="0"/>
              <w:marRight w:val="0"/>
              <w:marTop w:val="0"/>
              <w:marBottom w:val="0"/>
              <w:divBdr>
                <w:top w:val="none" w:sz="0" w:space="0" w:color="auto"/>
                <w:left w:val="none" w:sz="0" w:space="0" w:color="auto"/>
                <w:bottom w:val="none" w:sz="0" w:space="0" w:color="auto"/>
                <w:right w:val="none" w:sz="0" w:space="0" w:color="auto"/>
              </w:divBdr>
            </w:div>
            <w:div w:id="1788700098">
              <w:marLeft w:val="0"/>
              <w:marRight w:val="0"/>
              <w:marTop w:val="0"/>
              <w:marBottom w:val="0"/>
              <w:divBdr>
                <w:top w:val="none" w:sz="0" w:space="0" w:color="auto"/>
                <w:left w:val="none" w:sz="0" w:space="0" w:color="auto"/>
                <w:bottom w:val="none" w:sz="0" w:space="0" w:color="auto"/>
                <w:right w:val="none" w:sz="0" w:space="0" w:color="auto"/>
              </w:divBdr>
            </w:div>
            <w:div w:id="18583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CD7554C2664C0EA9ECE600364A7DB0"/>
        <w:category>
          <w:name w:val="General"/>
          <w:gallery w:val="placeholder"/>
        </w:category>
        <w:types>
          <w:type w:val="bbPlcHdr"/>
        </w:types>
        <w:behaviors>
          <w:behavior w:val="content"/>
        </w:behaviors>
        <w:guid w:val="{D1D0CA93-5667-4809-ACDE-218D5344816C}"/>
      </w:docPartPr>
      <w:docPartBody>
        <w:p w:rsidR="008E0355" w:rsidRDefault="00BE67C0" w:rsidP="00BE67C0">
          <w:pPr>
            <w:pStyle w:val="D8CD7554C2664C0EA9ECE600364A7DB0"/>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C0"/>
    <w:rsid w:val="00202CFF"/>
    <w:rsid w:val="00381558"/>
    <w:rsid w:val="003D1AF9"/>
    <w:rsid w:val="003E01E9"/>
    <w:rsid w:val="00562A42"/>
    <w:rsid w:val="00783ED6"/>
    <w:rsid w:val="008E0355"/>
    <w:rsid w:val="00B40C6B"/>
    <w:rsid w:val="00B45E8E"/>
    <w:rsid w:val="00BE67C0"/>
    <w:rsid w:val="00D1664D"/>
    <w:rsid w:val="00D9705A"/>
    <w:rsid w:val="00DC3E99"/>
    <w:rsid w:val="00E45CC4"/>
    <w:rsid w:val="00F803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D7554C2664C0EA9ECE600364A7DB0">
    <w:name w:val="D8CD7554C2664C0EA9ECE600364A7DB0"/>
    <w:rsid w:val="00BE6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06A14B1037A149A3A00C1580D24501" ma:contentTypeVersion="13" ma:contentTypeDescription="Een nieuw document maken." ma:contentTypeScope="" ma:versionID="17967ab8db66ae78cb5e613c1e1fb6b4">
  <xsd:schema xmlns:xsd="http://www.w3.org/2001/XMLSchema" xmlns:xs="http://www.w3.org/2001/XMLSchema" xmlns:p="http://schemas.microsoft.com/office/2006/metadata/properties" xmlns:ns3="2e9ca839-daad-4cf1-ad7e-b55d026c6790" xmlns:ns4="eeb25984-f19d-4783-8ff3-a8632c47b26c" targetNamespace="http://schemas.microsoft.com/office/2006/metadata/properties" ma:root="true" ma:fieldsID="af8f568c95153bb52eb65bd551b2487f" ns3:_="" ns4:_="">
    <xsd:import namespace="2e9ca839-daad-4cf1-ad7e-b55d026c6790"/>
    <xsd:import namespace="eeb25984-f19d-4783-8ff3-a8632c47b2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ca839-daad-4cf1-ad7e-b55d026c67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b25984-f19d-4783-8ff3-a8632c47b26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2e9ca839-daad-4cf1-ad7e-b55d026c679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8977F-D385-4EC2-A5D2-E750C30DB35C}">
  <ds:schemaRefs>
    <ds:schemaRef ds:uri="http://schemas.microsoft.com/sharepoint/v3/contenttype/forms"/>
  </ds:schemaRefs>
</ds:datastoreItem>
</file>

<file path=customXml/itemProps3.xml><?xml version="1.0" encoding="utf-8"?>
<ds:datastoreItem xmlns:ds="http://schemas.openxmlformats.org/officeDocument/2006/customXml" ds:itemID="{9F2F9819-9B01-4EC6-9A00-34AD5BC10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ca839-daad-4cf1-ad7e-b55d026c6790"/>
    <ds:schemaRef ds:uri="eeb25984-f19d-4783-8ff3-a8632c47b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057465-63F2-4A0E-951A-BE4AE33E1C2F}">
  <ds:schemaRefs>
    <ds:schemaRef ds:uri="http://schemas.openxmlformats.org/officeDocument/2006/bibliography"/>
  </ds:schemaRefs>
</ds:datastoreItem>
</file>

<file path=customXml/itemProps5.xml><?xml version="1.0" encoding="utf-8"?>
<ds:datastoreItem xmlns:ds="http://schemas.openxmlformats.org/officeDocument/2006/customXml" ds:itemID="{D7857F9F-4540-407C-9732-DD78E8BBE9F5}">
  <ds:schemaRefs>
    <ds:schemaRef ds:uri="http://schemas.microsoft.com/office/2006/metadata/properties"/>
    <ds:schemaRef ds:uri="http://purl.org/dc/term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eeb25984-f19d-4783-8ff3-a8632c47b26c"/>
    <ds:schemaRef ds:uri="2e9ca839-daad-4cf1-ad7e-b55d026c679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2912</Words>
  <Characters>16602</Characters>
  <Application>Microsoft Office Word</Application>
  <DocSecurity>4</DocSecurity>
  <Lines>138</Lines>
  <Paragraphs>38</Paragraphs>
  <ScaleCrop>false</ScaleCrop>
  <Company/>
  <LinksUpToDate>false</LinksUpToDate>
  <CharactersWithSpaces>19476</CharactersWithSpaces>
  <SharedDoc>false</SharedDoc>
  <HLinks>
    <vt:vector size="60" baseType="variant">
      <vt:variant>
        <vt:i4>1376307</vt:i4>
      </vt:variant>
      <vt:variant>
        <vt:i4>56</vt:i4>
      </vt:variant>
      <vt:variant>
        <vt:i4>0</vt:i4>
      </vt:variant>
      <vt:variant>
        <vt:i4>5</vt:i4>
      </vt:variant>
      <vt:variant>
        <vt:lpwstr/>
      </vt:variant>
      <vt:variant>
        <vt:lpwstr>_Toc195655283</vt:lpwstr>
      </vt:variant>
      <vt:variant>
        <vt:i4>1376307</vt:i4>
      </vt:variant>
      <vt:variant>
        <vt:i4>50</vt:i4>
      </vt:variant>
      <vt:variant>
        <vt:i4>0</vt:i4>
      </vt:variant>
      <vt:variant>
        <vt:i4>5</vt:i4>
      </vt:variant>
      <vt:variant>
        <vt:lpwstr/>
      </vt:variant>
      <vt:variant>
        <vt:lpwstr>_Toc195655282</vt:lpwstr>
      </vt:variant>
      <vt:variant>
        <vt:i4>1376307</vt:i4>
      </vt:variant>
      <vt:variant>
        <vt:i4>44</vt:i4>
      </vt:variant>
      <vt:variant>
        <vt:i4>0</vt:i4>
      </vt:variant>
      <vt:variant>
        <vt:i4>5</vt:i4>
      </vt:variant>
      <vt:variant>
        <vt:lpwstr/>
      </vt:variant>
      <vt:variant>
        <vt:lpwstr>_Toc195655281</vt:lpwstr>
      </vt:variant>
      <vt:variant>
        <vt:i4>1376307</vt:i4>
      </vt:variant>
      <vt:variant>
        <vt:i4>38</vt:i4>
      </vt:variant>
      <vt:variant>
        <vt:i4>0</vt:i4>
      </vt:variant>
      <vt:variant>
        <vt:i4>5</vt:i4>
      </vt:variant>
      <vt:variant>
        <vt:lpwstr/>
      </vt:variant>
      <vt:variant>
        <vt:lpwstr>_Toc195655280</vt:lpwstr>
      </vt:variant>
      <vt:variant>
        <vt:i4>1703987</vt:i4>
      </vt:variant>
      <vt:variant>
        <vt:i4>32</vt:i4>
      </vt:variant>
      <vt:variant>
        <vt:i4>0</vt:i4>
      </vt:variant>
      <vt:variant>
        <vt:i4>5</vt:i4>
      </vt:variant>
      <vt:variant>
        <vt:lpwstr/>
      </vt:variant>
      <vt:variant>
        <vt:lpwstr>_Toc195655279</vt:lpwstr>
      </vt:variant>
      <vt:variant>
        <vt:i4>1703987</vt:i4>
      </vt:variant>
      <vt:variant>
        <vt:i4>26</vt:i4>
      </vt:variant>
      <vt:variant>
        <vt:i4>0</vt:i4>
      </vt:variant>
      <vt:variant>
        <vt:i4>5</vt:i4>
      </vt:variant>
      <vt:variant>
        <vt:lpwstr/>
      </vt:variant>
      <vt:variant>
        <vt:lpwstr>_Toc195655278</vt:lpwstr>
      </vt:variant>
      <vt:variant>
        <vt:i4>1703987</vt:i4>
      </vt:variant>
      <vt:variant>
        <vt:i4>20</vt:i4>
      </vt:variant>
      <vt:variant>
        <vt:i4>0</vt:i4>
      </vt:variant>
      <vt:variant>
        <vt:i4>5</vt:i4>
      </vt:variant>
      <vt:variant>
        <vt:lpwstr/>
      </vt:variant>
      <vt:variant>
        <vt:lpwstr>_Toc195655277</vt:lpwstr>
      </vt:variant>
      <vt:variant>
        <vt:i4>1703987</vt:i4>
      </vt:variant>
      <vt:variant>
        <vt:i4>14</vt:i4>
      </vt:variant>
      <vt:variant>
        <vt:i4>0</vt:i4>
      </vt:variant>
      <vt:variant>
        <vt:i4>5</vt:i4>
      </vt:variant>
      <vt:variant>
        <vt:lpwstr/>
      </vt:variant>
      <vt:variant>
        <vt:lpwstr>_Toc195655276</vt:lpwstr>
      </vt:variant>
      <vt:variant>
        <vt:i4>1703987</vt:i4>
      </vt:variant>
      <vt:variant>
        <vt:i4>8</vt:i4>
      </vt:variant>
      <vt:variant>
        <vt:i4>0</vt:i4>
      </vt:variant>
      <vt:variant>
        <vt:i4>5</vt:i4>
      </vt:variant>
      <vt:variant>
        <vt:lpwstr/>
      </vt:variant>
      <vt:variant>
        <vt:lpwstr>_Toc195655275</vt:lpwstr>
      </vt:variant>
      <vt:variant>
        <vt:i4>1703987</vt:i4>
      </vt:variant>
      <vt:variant>
        <vt:i4>2</vt:i4>
      </vt:variant>
      <vt:variant>
        <vt:i4>0</vt:i4>
      </vt:variant>
      <vt:variant>
        <vt:i4>5</vt:i4>
      </vt:variant>
      <vt:variant>
        <vt:lpwstr/>
      </vt:variant>
      <vt:variant>
        <vt:lpwstr>_Toc195655274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Requirementsanalyse</dc:title>
  <dc:subject/>
  <dc:creator>Johny Sosa</dc:creator>
  <cp:keywords/>
  <dc:description/>
  <cp:lastModifiedBy>Johny Sosa</cp:lastModifiedBy>
  <cp:revision>7</cp:revision>
  <dcterms:created xsi:type="dcterms:W3CDTF">2025-04-25T17:12:00Z</dcterms:created>
  <dcterms:modified xsi:type="dcterms:W3CDTF">2025-06-27T09:23:00Z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0x0101001206A14B1037A149A3A00C1580D24501</vt:lpwstr>
  </property>
</Properties>
</file>